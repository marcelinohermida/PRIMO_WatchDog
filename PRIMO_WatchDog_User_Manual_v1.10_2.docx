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AA34" w14:textId="5C42954F" w:rsidR="00CB3432" w:rsidRPr="00606E6C" w:rsidRDefault="00F12EAD" w:rsidP="00A174E8">
      <w:pPr>
        <w:spacing w:after="120"/>
        <w:jc w:val="center"/>
        <w:rPr>
          <w:rFonts w:ascii="Calibri Light" w:hAnsi="Calibri Light" w:cs="Calibri Light"/>
          <w:sz w:val="40"/>
          <w:lang w:val="en-US"/>
        </w:rPr>
      </w:pPr>
      <w:r w:rsidRPr="00606E6C">
        <w:rPr>
          <w:rFonts w:ascii="Calibri Light" w:hAnsi="Calibri Light" w:cs="Calibri Light"/>
          <w:sz w:val="40"/>
          <w:lang w:val="en-US"/>
        </w:rPr>
        <w:t>PRIMO WatchDog</w:t>
      </w:r>
      <w:r w:rsidR="006528C6" w:rsidRPr="00606E6C">
        <w:rPr>
          <w:rFonts w:ascii="Calibri Light" w:hAnsi="Calibri Light" w:cs="Calibri Light"/>
          <w:sz w:val="40"/>
          <w:lang w:val="en-US"/>
        </w:rPr>
        <w:t xml:space="preserve"> User Manual</w:t>
      </w:r>
    </w:p>
    <w:p w14:paraId="7A51AE3D" w14:textId="77777777" w:rsidR="007E3DEC" w:rsidRPr="007E3DEC" w:rsidRDefault="007E3DEC" w:rsidP="007E3DEC">
      <w:pPr>
        <w:spacing w:after="120"/>
        <w:jc w:val="center"/>
        <w:rPr>
          <w:rFonts w:ascii="Calibri Light" w:hAnsi="Calibri Light" w:cs="Calibri Light"/>
          <w:sz w:val="28"/>
          <w:szCs w:val="24"/>
          <w:lang w:val="en-US"/>
        </w:rPr>
      </w:pPr>
      <w:r w:rsidRPr="007E3DEC">
        <w:rPr>
          <w:rFonts w:ascii="Calibri Light" w:hAnsi="Calibri Light" w:cs="Calibri Light"/>
          <w:sz w:val="28"/>
          <w:szCs w:val="24"/>
          <w:lang w:val="en-US"/>
        </w:rPr>
        <w:t>Version 1.10 (November 1, 2023)</w:t>
      </w:r>
    </w:p>
    <w:p w14:paraId="49777A98" w14:textId="77777777" w:rsidR="00550C15" w:rsidRPr="00606E6C" w:rsidRDefault="00550C15" w:rsidP="00A174E8">
      <w:pPr>
        <w:spacing w:after="120"/>
        <w:jc w:val="center"/>
        <w:rPr>
          <w:rFonts w:ascii="Calibri Light" w:hAnsi="Calibri Light" w:cs="Calibri Light"/>
          <w:sz w:val="16"/>
          <w:szCs w:val="6"/>
          <w:lang w:val="en-US"/>
        </w:rPr>
      </w:pPr>
    </w:p>
    <w:p w14:paraId="0F408FDE" w14:textId="77777777" w:rsidR="00E87B8F" w:rsidRPr="007C79A2" w:rsidRDefault="00E87B8F" w:rsidP="00A174E8">
      <w:pPr>
        <w:spacing w:after="120"/>
        <w:jc w:val="center"/>
        <w:rPr>
          <w:rFonts w:ascii="Calibri Light" w:hAnsi="Calibri Light" w:cs="Calibri Light"/>
          <w:sz w:val="28"/>
        </w:rPr>
      </w:pPr>
      <w:r w:rsidRPr="007C79A2">
        <w:rPr>
          <w:rFonts w:ascii="Calibri Light" w:hAnsi="Calibri Light" w:cs="Calibri Light"/>
          <w:sz w:val="28"/>
        </w:rPr>
        <w:t>Marcelino Hermida López</w:t>
      </w:r>
    </w:p>
    <w:p w14:paraId="008CE632" w14:textId="77777777" w:rsidR="00550C15" w:rsidRP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Servei de Física i Protecció Radiològica</w:t>
      </w:r>
    </w:p>
    <w:p w14:paraId="03272B6F" w14:textId="54DEC087" w:rsid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Hospital Universitari Vall d’Hebron, Barcelona, Spain</w:t>
      </w:r>
    </w:p>
    <w:p w14:paraId="652B2BEA" w14:textId="7F306FD1" w:rsidR="00D87362" w:rsidRPr="007C79A2" w:rsidRDefault="00000000" w:rsidP="00550C15">
      <w:pPr>
        <w:spacing w:after="60"/>
        <w:jc w:val="center"/>
        <w:rPr>
          <w:rFonts w:ascii="Consolas" w:hAnsi="Consolas" w:cs="Calibri Light"/>
          <w:sz w:val="20"/>
          <w:szCs w:val="16"/>
        </w:rPr>
      </w:pPr>
      <w:hyperlink r:id="rId8" w:history="1">
        <w:r w:rsidR="00D87362" w:rsidRPr="007C79A2">
          <w:rPr>
            <w:rStyle w:val="Hipervnculo"/>
            <w:rFonts w:ascii="Consolas" w:hAnsi="Consolas" w:cs="Calibri Light"/>
            <w:sz w:val="20"/>
            <w:szCs w:val="16"/>
          </w:rPr>
          <w:t>marcelino.hermida@vallhebron.cat</w:t>
        </w:r>
      </w:hyperlink>
    </w:p>
    <w:p w14:paraId="1D8162B9" w14:textId="77777777" w:rsidR="00550C15" w:rsidRPr="007C79A2" w:rsidRDefault="00550C15" w:rsidP="00A174E8">
      <w:pPr>
        <w:spacing w:after="120"/>
        <w:jc w:val="center"/>
        <w:rPr>
          <w:rFonts w:ascii="Calibri Light" w:hAnsi="Calibri Light" w:cs="Calibri Light"/>
          <w:sz w:val="16"/>
          <w:szCs w:val="14"/>
        </w:rPr>
      </w:pPr>
    </w:p>
    <w:p w14:paraId="757A5491" w14:textId="77777777" w:rsidR="003543B9" w:rsidRPr="001F65CE" w:rsidRDefault="0042087D" w:rsidP="00A174E8">
      <w:pPr>
        <w:spacing w:after="120"/>
        <w:rPr>
          <w:rFonts w:ascii="Calibri Light" w:hAnsi="Calibri Light" w:cs="Calibri Light"/>
          <w:b/>
          <w:sz w:val="32"/>
          <w:rPrChange w:id="0" w:author="Marcelino Hermida" w:date="2023-11-05T13:25:00Z">
            <w:rPr>
              <w:rFonts w:ascii="Calibri Light" w:hAnsi="Calibri Light" w:cs="Calibri Light"/>
              <w:b/>
              <w:sz w:val="32"/>
              <w:lang w:val="en-US"/>
            </w:rPr>
          </w:rPrChange>
        </w:rPr>
      </w:pPr>
      <w:r w:rsidRPr="001F65CE">
        <w:rPr>
          <w:rFonts w:ascii="Calibri Light" w:hAnsi="Calibri Light" w:cs="Calibri Light"/>
          <w:b/>
          <w:sz w:val="32"/>
          <w:rPrChange w:id="1" w:author="Marcelino Hermida" w:date="2023-11-05T13:25:00Z">
            <w:rPr>
              <w:rFonts w:ascii="Calibri Light" w:hAnsi="Calibri Light" w:cs="Calibri Light"/>
              <w:b/>
              <w:sz w:val="32"/>
              <w:lang w:val="en-US"/>
            </w:rPr>
          </w:rPrChange>
        </w:rPr>
        <w:t>Purpose</w:t>
      </w:r>
    </w:p>
    <w:p w14:paraId="2C29F627" w14:textId="6D076406" w:rsidR="002817FA" w:rsidRDefault="005C6CAE" w:rsidP="005C6CAE">
      <w:pPr>
        <w:spacing w:after="120"/>
        <w:jc w:val="both"/>
        <w:rPr>
          <w:rFonts w:ascii="Calibri Light" w:hAnsi="Calibri Light" w:cs="Calibri Light"/>
          <w:lang w:val="en-US"/>
        </w:rPr>
      </w:pPr>
      <w:r w:rsidRPr="00606E6C">
        <w:rPr>
          <w:rFonts w:ascii="Calibri Light" w:hAnsi="Calibri Light" w:cs="Calibri Light"/>
        </w:rPr>
        <w:t xml:space="preserve">The PRIMO Monte Carlo software </w:t>
      </w:r>
      <w:r>
        <w:rPr>
          <w:rFonts w:ascii="Calibri Light" w:hAnsi="Calibri Light" w:cs="Calibri Light"/>
          <w:lang w:val="en-US"/>
        </w:rPr>
        <w:fldChar w:fldCharType="begin" w:fldLock="1"/>
      </w:r>
      <w:r w:rsidR="00606E6C" w:rsidRPr="00606E6C">
        <w:rPr>
          <w:rFonts w:ascii="Calibri Light" w:hAnsi="Calibri Light" w:cs="Calibri Light"/>
        </w:rPr>
        <w:instrText>ADDIN CSL_CITATION {"citationItems":[{"id":"ITEM-1","itemData":{"DOI":"10.1007/s00066-013-0415-1","ISBN":"1439-099X","ISSN":"01797158","PMID":"24005581","abstract":"BACKGROUND: The accurate Monte Carlo simulation of a linac requires a detailed description of its geometry and the application of elaborate variance-reduction techniques for radiation transport. Both tasks entail a substantial coding effort and demand advanced knowledge of the intricacies of the Monte Carlo system being used. METHODS: PRIMO, a new Monte Carlo system that allows the effortless simulation of most Varian and Elekta linacs, including their multileaf collimators and electron applicators, is introduced. PRIMO combines (1) accurate physics from the PENELOPE code, (2) dedicated variance-reduction techniques that significantly reduce the computation time, and (3) a user-friendly graphical interface with tools for the analysis of the generated data. PRIMO can tally dose distributions in phantoms and computerized tomographies, handle phase-space files in IAEA format, and import structures (planning target volumes, organs at risk) in the DICOM RT-STRUCT standard. RESULTS: A prostate treatment, conformed with a high definition Millenium multileaf collimator (MLC 120HD) from a Varian Clinac 2100 C/D, is presented as an example. The computation of the dose distribution in 1.86×3.00×1.86 mm3 voxels with an average 2% standard statistical uncertainty, performed on an eight-core Inte</w:instrText>
      </w:r>
      <w:r w:rsidR="00606E6C" w:rsidRPr="001F65CE">
        <w:rPr>
          <w:rFonts w:ascii="Calibri Light" w:hAnsi="Calibri Light" w:cs="Calibri Light"/>
          <w:rPrChange w:id="2" w:author="Marcelino Hermida" w:date="2023-11-05T13:25:00Z">
            <w:rPr>
              <w:rFonts w:ascii="Calibri Light" w:hAnsi="Calibri Light" w:cs="Calibri Light"/>
              <w:lang w:val="en-US"/>
            </w:rPr>
          </w:rPrChange>
        </w:rPr>
        <w:instrText>l Xeon at 2.67 GHz, took 1.8 h-excluding the patient-independent part of the linac, which required 3.8 h but it is simulated only once. CONCLUSION: PRIMO is a self-contained user-friendly system that facilitates the Monte Carlo simulation of dose distributions produced by most currently available linacs. This opens the door for routine use of Monte Carlo in clinical research and quality assurance purposes. It is free software that can be downloaded from http://www.primoproject.net.","author":[{"dropping-particle":"","family":"Rodriguez","given":"M.","non-dropping-particle":"","parse-names":false,"suffix":""},{"dropping-particle":"","family":"Sempau","given":"J.","non-dropping-particle":"","parse-names":false,"suffix":""},{"dropping-particle":"","family":"Brualla","given":"L.","non-dropping-particle":"","parse-names":false,"suffix":""}],"container-title":"Strahlentherapie und Onkologie","id":"ITEM-1","issued":{"date-parts":[["2013","9","6"]]},"language":"en","page":"881-886","publisher":"Springer Berlin Heidelberg","title":"PRIMO: A graphical environment for the Monte Carlo simulation of Varian and Elekta linacs","type":"article-journal","volume":"189"},"uris":["http://www.mendeley.com/documents/?uuid=10205a99-dad5-480b-ae8e-a5a4dda45874"]}],"mendeley":{"formattedCitation":"[1]","plainTextFormattedCitation":"[1]","previouslyFormattedCitation":"[1]"},"properties":{"noteIndex":0},"schema":"https://github.com/citation-style-language/schema/raw/master/csl-citation.json"}</w:instrText>
      </w:r>
      <w:r>
        <w:rPr>
          <w:rFonts w:ascii="Calibri Light" w:hAnsi="Calibri Light" w:cs="Calibri Light"/>
          <w:lang w:val="en-US"/>
        </w:rPr>
        <w:fldChar w:fldCharType="separate"/>
      </w:r>
      <w:r w:rsidRPr="001F65CE">
        <w:rPr>
          <w:rFonts w:ascii="Calibri Light" w:hAnsi="Calibri Light" w:cs="Calibri Light"/>
          <w:noProof/>
          <w:rPrChange w:id="3" w:author="Marcelino Hermida" w:date="2023-11-05T13:25:00Z">
            <w:rPr>
              <w:rFonts w:ascii="Calibri Light" w:hAnsi="Calibri Light" w:cs="Calibri Light"/>
              <w:noProof/>
              <w:lang w:val="en-US"/>
            </w:rPr>
          </w:rPrChange>
        </w:rPr>
        <w:t>[1]</w:t>
      </w:r>
      <w:r>
        <w:rPr>
          <w:rFonts w:ascii="Calibri Light" w:hAnsi="Calibri Light" w:cs="Calibri Light"/>
          <w:lang w:val="en-US"/>
        </w:rPr>
        <w:fldChar w:fldCharType="end"/>
      </w:r>
      <w:r w:rsidRPr="001F65CE">
        <w:rPr>
          <w:rFonts w:ascii="Calibri Light" w:hAnsi="Calibri Light" w:cs="Calibri Light"/>
          <w:rPrChange w:id="4" w:author="Marcelino Hermida" w:date="2023-11-05T13:25:00Z">
            <w:rPr>
              <w:rFonts w:ascii="Calibri Light" w:hAnsi="Calibri Light" w:cs="Calibri Light"/>
              <w:lang w:val="en-US"/>
            </w:rPr>
          </w:rPrChange>
        </w:rPr>
        <w:t xml:space="preserve"> allows the simulation of clinical IMRT and VMAT plans for Varian linacs. PRIMO relies on the general-purpose Monte Carlo code </w:t>
      </w:r>
      <w:commentRangeStart w:id="5"/>
      <w:r w:rsidRPr="001F65CE">
        <w:rPr>
          <w:rFonts w:ascii="Calibri Light" w:hAnsi="Calibri Light" w:cs="Calibri Light"/>
          <w:rPrChange w:id="6" w:author="Marcelino Hermida" w:date="2023-11-05T13:25:00Z">
            <w:rPr>
              <w:rFonts w:ascii="Calibri Light" w:hAnsi="Calibri Light" w:cs="Calibri Light"/>
              <w:lang w:val="en-US"/>
            </w:rPr>
          </w:rPrChange>
        </w:rPr>
        <w:t xml:space="preserve">PENELOPE </w:t>
      </w:r>
      <w:commentRangeEnd w:id="5"/>
      <w:r w:rsidR="0046763A">
        <w:rPr>
          <w:rStyle w:val="Refdecomentario"/>
        </w:rPr>
        <w:commentReference w:id="5"/>
      </w:r>
      <w:r w:rsidRPr="001F65CE">
        <w:rPr>
          <w:rFonts w:ascii="Calibri Light" w:hAnsi="Calibri Light" w:cs="Calibri Light"/>
          <w:rPrChange w:id="7" w:author="Marcelino Hermida" w:date="2023-11-05T13:25:00Z">
            <w:rPr>
              <w:rFonts w:ascii="Calibri Light" w:hAnsi="Calibri Light" w:cs="Calibri Light"/>
              <w:lang w:val="en-US"/>
            </w:rPr>
          </w:rPrChange>
        </w:rPr>
        <w:t>and the fast Monte Carlo code DPM</w:t>
      </w:r>
      <w:r w:rsidR="00606E6C" w:rsidRPr="001F65CE">
        <w:rPr>
          <w:rFonts w:ascii="Calibri Light" w:hAnsi="Calibri Light" w:cs="Calibri Light"/>
          <w:rPrChange w:id="8" w:author="Marcelino Hermida" w:date="2023-11-05T13:25:00Z">
            <w:rPr>
              <w:rFonts w:ascii="Calibri Light" w:hAnsi="Calibri Light" w:cs="Calibri Light"/>
              <w:lang w:val="en-US"/>
            </w:rPr>
          </w:rPrChange>
        </w:rPr>
        <w:t xml:space="preserve"> </w:t>
      </w:r>
      <w:r w:rsidR="00606E6C">
        <w:rPr>
          <w:rFonts w:ascii="Calibri Light" w:hAnsi="Calibri Light" w:cs="Calibri Light"/>
          <w:lang w:val="en-US"/>
        </w:rPr>
        <w:fldChar w:fldCharType="begin" w:fldLock="1"/>
      </w:r>
      <w:r w:rsidR="00606E6C" w:rsidRPr="001F65CE">
        <w:rPr>
          <w:rFonts w:ascii="Calibri Light" w:hAnsi="Calibri Light" w:cs="Calibri Light"/>
          <w:rPrChange w:id="9" w:author="Marcelino Hermida" w:date="2023-11-05T13:25:00Z">
            <w:rPr>
              <w:rFonts w:ascii="Calibri Light" w:hAnsi="Calibri Light" w:cs="Calibri Light"/>
              <w:lang w:val="en-US"/>
            </w:rPr>
          </w:rPrChange>
        </w:rPr>
        <w:instrText>ADDIN CSL_CITATION {"citationItems":[{"id":"ITEM-1","itemData":{"ISSN":"0031-9155","PMID":"10958194","abstract":"A new Monte Carlo (MC) algorithm, the 'dose planning method' (DPM), and its associated computer program for simulating the transport of electrons and photons in radiotherapy class problems employing primary electron beams, is presented. DPM is intended to be a high accuracy MC alternative to the current generation of treatment planning codes which rely on analytical algorithms based on an approximate solution of the photon/electron Boltzmann transport equation. For primary electron beams, DPM is capable of computing 3D dose distributions (in 1 mm3 voxels) which agree to within 1% in dose maximum with widely used and exhaustively benchmarked general-purpose public-domain MC codes in only a fraction of the CPU time. A representative problem, the simulation of 1 million 10 MeV electrons impinging upon a water phantom of 128(3) voxels of 1 mm on a side, can be performed by DPM in roughly 3 min on a modern desktop workstation. DPM achieves this performance by employing transport mechanics and electron multiple scattering distribution functions which have been derived to permit long transport steps (of the order of 5 mm) which can cross heterogeneity boundaries. The underlying algorithm is a 'mixed' class simulation scheme, with differential cross sections for hard inelastic</w:instrText>
      </w:r>
      <w:r w:rsidR="00606E6C">
        <w:rPr>
          <w:rFonts w:ascii="Calibri Light" w:hAnsi="Calibri Light" w:cs="Calibri Light"/>
          <w:lang w:val="en-US"/>
        </w:rPr>
        <w:instrText xml:space="preserve"> collisions and bremsstrahlung events described in an approximate manner to simplify their sampling. The continuous energy loss approximation is employed for energy losses below some predefined thresholds, and photon transport (including Compton, photoelectric absorption and pair production) is simulated in an analogue manner. The delta-scattering method (Woodcock tracking) is adopted to minimize the computational costs of transporting photons across voxels.","author":[{"dropping-particle":"","family":"Sempau","given":"J","non-dropping-particle":"","parse-names":false,"suffix":""},{"dropping-particle":"","family":"Wilderman","given":"S J","non-dropping-particle":"","parse-names":false,"suffix":""},{"dropping-particle":"","family":"Bielajew","given":"a F","non-dropping-particle":"","parse-names":false,"suffix":""}],"container-title":"Physics in medicine and biology","id":"ITEM-1","issue":"8","issued":{"date-parts":[["2000","8"]]},"page":"2263-91","title":"DPM, a fast, accurate Monte Carlo code optimized for photon and electron radiotherapy treatment planning dose calculations.","type":"article-journal","volume":"45"},"uris":["http://www.mendeley.com/documents/?uuid=b9aaaa3f-f701-4684-859c-cce0f808a001"]},{"id":"ITEM-2","itemData":{"DOI":"10.1186/s13014-018-1188-6","ISBN":"1301401811","ISSN":"1748-717X (Electronic)","PMID":"30591056","abstract":"BACKGROUND: PRIMO is a dose verification system based on the general-purpose Monte Carlo radiation transport code PENELOPE, which implements an accurate physics model of the interaction cross sections and the radiation transport process but with low computational efficiency as compared with fast Monte Carlo codes. One of these fast Monte Carlo codes is the Dose Planning Method (DPM). The purpose of this work is to describe the adaptation of DPM as an alternative PRIMO computation engine, to validate its performance against PENELOPE and to validate it for some specific cases. METHODS: DPM was parallelized and modified to perform radiation transport in quadric geometries, which are used to describe linacs, thus allowing the simulation of dynamic treatments. To benchmark the new code versus PENELOPE, both in terms of accuracy of results and simulation time, several tests were performed, namely, irradiation of a multi-layer phantom, irradiation of a water phantom using a collimating pattern defined by the multileaf collimator (MLC), and four clinical cases. The gamma index, with passing criteria of 1 mm/1%, was used to compare the absorbed dose distributions. Clinical cases were compared using a 3-D gamma analysis. RESULTS: The percentage of voxels passing the gamma criteria always exceeded 99% for the phantom cases, with the exception of the transport through air, for which dose differences between DPM and PENELOPE were as large as 24%. The corresponding percentage for the clinical cases was larger than 99%. The speedup factor between DPM and PENELOPE ranged from 2.5 x, for the simulation of the radiation transport through a MLC and the subsequent dose estimation in a water phantom, up to 11.8 x for a lung treatment. A further increase of the computational speed, up to 25 x, can be obtained in the clinical cases when a voxel size of (2.5 mm)(3) is used. CONCLUSIONS: DPM has been incorporated as an efficient and accurate Monte Carlo engine for dose estimation in PRIMO. It allows the concatenated simulation of the patient-dependent part of the linac and the patient geometry in static and dynamic treatments. The discrepancy observed between DPM and PENELOPE, which is due to an artifact of the cross section interpolation algorithm for low energy electrons in air, does not affect the results in other materials.","author":[{"dropping-particle":"","family":"Rodriguez","given":"Miguel","non-dropping-particle":"","parse-names":false,"suffix":""},{"dropping-particle":"","family":"Sempau","given":"Josep","non-dropping-particle":"","parse-names":false,"suffix":""},{"dropping-particle":"","family":"Baumer","given":"Christian","non-dropping-particle":"","parse-names":false,"suffix":""},{"dropping-particle":"","family":"Timmermann","given":"Beate","non-dropping-particle":"","parse-names":false,"suffix":""},{"dropping-particle":"","family":"Brualla","given":"Lorenzo","non-dropping-particle":"","parse-names":false,"suffix":""}],"container-title":"Radiation Oncology","id":"ITEM-2","issue":"1","issued":{"date-parts":[["2018"]]},"page":"256","publisher":"Radiation Oncology","title":"DPM as a radiation transport engine for PRIMO.","type":"article-journal","volume":"13"},"uris":["http://www.mendeley.com/documents/?uuid=1a8a4b06-4975-40af-8fcb-80023ba36827"]}],"mendeley":{"formattedCitation":"[2,3]","plainTextFormattedCitation":"[2,3]","previouslyFormattedCitation":"[2], [3]"},"properties":{"noteIndex":0},"schema":"https://github.com/citation-style-language/schema/raw/master/csl-citation.json"}</w:instrText>
      </w:r>
      <w:r w:rsidR="00606E6C">
        <w:rPr>
          <w:rFonts w:ascii="Calibri Light" w:hAnsi="Calibri Light" w:cs="Calibri Light"/>
          <w:lang w:val="en-US"/>
        </w:rPr>
        <w:fldChar w:fldCharType="separate"/>
      </w:r>
      <w:r w:rsidR="00606E6C" w:rsidRPr="00606E6C">
        <w:rPr>
          <w:rFonts w:ascii="Calibri Light" w:hAnsi="Calibri Light" w:cs="Calibri Light"/>
          <w:noProof/>
          <w:lang w:val="en-US"/>
        </w:rPr>
        <w:t>[2,3]</w:t>
      </w:r>
      <w:r w:rsidR="00606E6C">
        <w:rPr>
          <w:rFonts w:ascii="Calibri Light" w:hAnsi="Calibri Light" w:cs="Calibri Light"/>
          <w:lang w:val="en-US"/>
        </w:rPr>
        <w:fldChar w:fldCharType="end"/>
      </w:r>
      <w:r w:rsidRPr="005C6CAE">
        <w:rPr>
          <w:rFonts w:ascii="Calibri Light" w:hAnsi="Calibri Light" w:cs="Calibri Light"/>
          <w:lang w:val="en-US"/>
        </w:rPr>
        <w:t>.</w:t>
      </w:r>
      <w:r>
        <w:rPr>
          <w:rFonts w:ascii="Calibri Light" w:hAnsi="Calibri Light" w:cs="Calibri Light"/>
          <w:lang w:val="en-US"/>
        </w:rPr>
        <w:t xml:space="preserve"> </w:t>
      </w:r>
      <w:r w:rsidRPr="005C6CAE">
        <w:rPr>
          <w:rFonts w:ascii="Calibri Light" w:hAnsi="Calibri Light" w:cs="Calibri Light"/>
          <w:lang w:val="en-US"/>
        </w:rPr>
        <w:t>The setup of a plan simulation in PRIMO</w:t>
      </w:r>
      <w:r w:rsidR="00317ADD">
        <w:rPr>
          <w:rFonts w:ascii="Calibri Light" w:hAnsi="Calibri Light" w:cs="Calibri Light"/>
          <w:lang w:val="en-US"/>
        </w:rPr>
        <w:t xml:space="preserve"> (Figure 1)</w:t>
      </w:r>
      <w:r w:rsidRPr="005C6CAE">
        <w:rPr>
          <w:rFonts w:ascii="Calibri Light" w:hAnsi="Calibri Light" w:cs="Calibri Light"/>
          <w:lang w:val="en-US"/>
        </w:rPr>
        <w:t xml:space="preserve"> takes 5-10 min, as several</w:t>
      </w:r>
      <w:r>
        <w:rPr>
          <w:rFonts w:ascii="Calibri Light" w:hAnsi="Calibri Light" w:cs="Calibri Light"/>
          <w:lang w:val="en-US"/>
        </w:rPr>
        <w:t xml:space="preserve"> </w:t>
      </w:r>
      <w:r w:rsidRPr="005C6CAE">
        <w:rPr>
          <w:rFonts w:ascii="Calibri Light" w:hAnsi="Calibri Light" w:cs="Calibri Light"/>
          <w:lang w:val="en-US"/>
        </w:rPr>
        <w:t>manual steps are needed: project creation, selection of phase-space file (PSF), import of</w:t>
      </w:r>
      <w:r>
        <w:rPr>
          <w:rFonts w:ascii="Calibri Light" w:hAnsi="Calibri Light" w:cs="Calibri Light"/>
          <w:lang w:val="en-US"/>
        </w:rPr>
        <w:t xml:space="preserve"> </w:t>
      </w:r>
      <w:r w:rsidRPr="005C6CAE">
        <w:rPr>
          <w:rFonts w:ascii="Calibri Light" w:hAnsi="Calibri Light" w:cs="Calibri Light"/>
          <w:lang w:val="en-US"/>
        </w:rPr>
        <w:t>DICOM files, etc. After the simulation, a manual import of the DICOM dose file from the treatment</w:t>
      </w:r>
      <w:r>
        <w:rPr>
          <w:rFonts w:ascii="Calibri Light" w:hAnsi="Calibri Light" w:cs="Calibri Light"/>
          <w:lang w:val="en-US"/>
        </w:rPr>
        <w:t xml:space="preserve"> </w:t>
      </w:r>
      <w:r w:rsidRPr="005C6CAE">
        <w:rPr>
          <w:rFonts w:ascii="Calibri Light" w:hAnsi="Calibri Light" w:cs="Calibri Light"/>
          <w:lang w:val="en-US"/>
        </w:rPr>
        <w:t>planning system (TPS) is also needed to compare PRIMO</w:t>
      </w:r>
      <w:r>
        <w:rPr>
          <w:rFonts w:ascii="Calibri Light" w:hAnsi="Calibri Light" w:cs="Calibri Light"/>
          <w:lang w:val="en-US"/>
        </w:rPr>
        <w:t xml:space="preserve"> </w:t>
      </w:r>
      <w:r w:rsidRPr="005C6CAE">
        <w:rPr>
          <w:rFonts w:ascii="Calibri Light" w:hAnsi="Calibri Light" w:cs="Calibri Light"/>
          <w:lang w:val="en-US"/>
        </w:rPr>
        <w:t>and TPS dose distributions.</w:t>
      </w:r>
    </w:p>
    <w:p w14:paraId="6B5E3FA3" w14:textId="77777777" w:rsidR="00646C9B" w:rsidRDefault="00646C9B" w:rsidP="005C6CAE">
      <w:pPr>
        <w:spacing w:after="120"/>
        <w:jc w:val="both"/>
        <w:rPr>
          <w:rFonts w:ascii="Calibri Light" w:hAnsi="Calibri Light" w:cs="Calibri Light"/>
          <w:lang w:val="en-US"/>
        </w:rPr>
      </w:pPr>
    </w:p>
    <w:p w14:paraId="5BCC273C" w14:textId="77777777" w:rsidR="002817FA" w:rsidRDefault="002817FA" w:rsidP="005C6CAE">
      <w:pPr>
        <w:spacing w:after="120"/>
        <w:jc w:val="both"/>
        <w:rPr>
          <w:rFonts w:ascii="Calibri Light" w:hAnsi="Calibri Light" w:cs="Calibri Light"/>
          <w:lang w:val="en-US"/>
        </w:rPr>
      </w:pPr>
      <w:r w:rsidRPr="00646C9B">
        <w:rPr>
          <w:rFonts w:ascii="Times New Roman" w:hAnsi="Times New Roman" w:cs="Times New Roman"/>
          <w:noProof/>
          <w:sz w:val="24"/>
          <w:szCs w:val="24"/>
          <w:lang w:eastAsia="es-ES"/>
        </w:rPr>
        <w:drawing>
          <wp:inline distT="0" distB="0" distL="0" distR="0" wp14:anchorId="693E499C" wp14:editId="4201FA59">
            <wp:extent cx="5400675" cy="105675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1056759"/>
                    </a:xfrm>
                    <a:prstGeom prst="rect">
                      <a:avLst/>
                    </a:prstGeom>
                    <a:noFill/>
                  </pic:spPr>
                </pic:pic>
              </a:graphicData>
            </a:graphic>
          </wp:inline>
        </w:drawing>
      </w:r>
    </w:p>
    <w:p w14:paraId="15B4F1A6" w14:textId="5C123F79" w:rsidR="002817FA" w:rsidRDefault="00317ADD" w:rsidP="00317ADD">
      <w:pPr>
        <w:spacing w:after="120"/>
        <w:jc w:val="center"/>
        <w:rPr>
          <w:rFonts w:ascii="Calibri Light" w:hAnsi="Calibri Light" w:cs="Calibri Light"/>
          <w:lang w:val="en-US"/>
        </w:rPr>
      </w:pPr>
      <w:r>
        <w:rPr>
          <w:rFonts w:ascii="Calibri Light" w:hAnsi="Calibri Light" w:cs="Calibri Light"/>
          <w:lang w:val="en-US"/>
        </w:rPr>
        <w:t>Figure 1. Steps for the setup of a plan simulation and gamma analysis in PRIMO.</w:t>
      </w:r>
    </w:p>
    <w:p w14:paraId="1021EB8C" w14:textId="77777777" w:rsidR="00317ADD" w:rsidRDefault="00317ADD" w:rsidP="005C6CAE">
      <w:pPr>
        <w:spacing w:after="120"/>
        <w:jc w:val="both"/>
        <w:rPr>
          <w:rFonts w:ascii="Calibri Light" w:hAnsi="Calibri Light" w:cs="Calibri Light"/>
          <w:lang w:val="en-US"/>
        </w:rPr>
      </w:pPr>
    </w:p>
    <w:p w14:paraId="3DA26051" w14:textId="420A06D5" w:rsidR="005C6CAE" w:rsidRDefault="005C6CAE" w:rsidP="005C6CAE">
      <w:pPr>
        <w:spacing w:after="120"/>
        <w:jc w:val="both"/>
        <w:rPr>
          <w:rFonts w:ascii="Calibri Light" w:hAnsi="Calibri Light" w:cs="Calibri Light"/>
          <w:lang w:val="en-US"/>
        </w:rPr>
      </w:pPr>
      <w:r w:rsidRPr="005C6CAE">
        <w:rPr>
          <w:rFonts w:ascii="Calibri Light" w:hAnsi="Calibri Light" w:cs="Calibri Light"/>
          <w:lang w:val="en-US"/>
        </w:rPr>
        <w:t>PRIMO provides an advanced macro mode to speed up the process, but the macro file creation is also manual. Hence, the</w:t>
      </w:r>
      <w:r>
        <w:rPr>
          <w:rFonts w:ascii="Calibri Light" w:hAnsi="Calibri Light" w:cs="Calibri Light"/>
          <w:lang w:val="en-US"/>
        </w:rPr>
        <w:t xml:space="preserve"> </w:t>
      </w:r>
      <w:r w:rsidRPr="005C6CAE">
        <w:rPr>
          <w:rFonts w:ascii="Calibri Light" w:hAnsi="Calibri Light" w:cs="Calibri Light"/>
          <w:lang w:val="en-US"/>
        </w:rPr>
        <w:t>simulation of plans on a routine basis can be very time-consuming.</w:t>
      </w:r>
    </w:p>
    <w:p w14:paraId="710B47F1" w14:textId="3469BDD9" w:rsidR="000B1C30" w:rsidRPr="00F25DCD" w:rsidRDefault="005C6CAE" w:rsidP="005C6CAE">
      <w:pPr>
        <w:spacing w:after="120"/>
        <w:rPr>
          <w:rFonts w:ascii="Calibri Light" w:hAnsi="Calibri Light" w:cs="Calibri Light"/>
          <w:lang w:val="en-US"/>
        </w:rPr>
      </w:pPr>
      <w:r>
        <w:rPr>
          <w:rFonts w:ascii="Calibri Light" w:hAnsi="Calibri Light" w:cs="Calibri Light"/>
          <w:lang w:val="en-US"/>
        </w:rPr>
        <w:t xml:space="preserve">The purpose of the PRIMO WatchDog scripts is </w:t>
      </w:r>
      <w:r w:rsidRPr="005C6CAE">
        <w:rPr>
          <w:rFonts w:ascii="Calibri Light" w:hAnsi="Calibri Light" w:cs="Calibri Light"/>
          <w:lang w:val="en-US"/>
        </w:rPr>
        <w:t>automat</w:t>
      </w:r>
      <w:r>
        <w:rPr>
          <w:rFonts w:ascii="Calibri Light" w:hAnsi="Calibri Light" w:cs="Calibri Light"/>
          <w:lang w:val="en-US"/>
        </w:rPr>
        <w:t>ing</w:t>
      </w:r>
      <w:r w:rsidRPr="005C6CAE">
        <w:rPr>
          <w:rFonts w:ascii="Calibri Light" w:hAnsi="Calibri Light" w:cs="Calibri Light"/>
          <w:lang w:val="en-US"/>
        </w:rPr>
        <w:t xml:space="preserve"> the simulation setup of clinical plans</w:t>
      </w:r>
      <w:r>
        <w:rPr>
          <w:rFonts w:ascii="Calibri Light" w:hAnsi="Calibri Light" w:cs="Calibri Light"/>
          <w:lang w:val="en-US"/>
        </w:rPr>
        <w:t xml:space="preserve"> with PRIMO</w:t>
      </w:r>
      <w:r w:rsidRPr="005C6CAE">
        <w:rPr>
          <w:rFonts w:ascii="Calibri Light" w:hAnsi="Calibri Light" w:cs="Calibri Light"/>
          <w:lang w:val="en-US"/>
        </w:rPr>
        <w:t xml:space="preserve">, including </w:t>
      </w:r>
      <w:r w:rsidR="001F65CE">
        <w:rPr>
          <w:rFonts w:ascii="Calibri Light" w:hAnsi="Calibri Light" w:cs="Calibri Light"/>
          <w:lang w:val="en-US"/>
        </w:rPr>
        <w:t xml:space="preserve">3DCRT with  no wedges, </w:t>
      </w:r>
      <w:r w:rsidRPr="005C6CAE">
        <w:rPr>
          <w:rFonts w:ascii="Calibri Light" w:hAnsi="Calibri Light" w:cs="Calibri Light"/>
          <w:lang w:val="en-US"/>
        </w:rPr>
        <w:t>IMRT, dynamic</w:t>
      </w:r>
      <w:r>
        <w:rPr>
          <w:rFonts w:ascii="Calibri Light" w:hAnsi="Calibri Light" w:cs="Calibri Light"/>
          <w:lang w:val="en-US"/>
        </w:rPr>
        <w:t xml:space="preserve"> </w:t>
      </w:r>
      <w:r w:rsidRPr="005C6CAE">
        <w:rPr>
          <w:rFonts w:ascii="Calibri Light" w:hAnsi="Calibri Light" w:cs="Calibri Light"/>
          <w:lang w:val="en-US"/>
        </w:rPr>
        <w:t>conformal arc (DCA), and VMAT techniques</w:t>
      </w:r>
      <w:r>
        <w:rPr>
          <w:rFonts w:ascii="Calibri Light" w:hAnsi="Calibri Light" w:cs="Calibri Light"/>
          <w:lang w:val="en-US"/>
        </w:rPr>
        <w:t>.</w:t>
      </w:r>
    </w:p>
    <w:p w14:paraId="58D3DFC3" w14:textId="77777777" w:rsidR="003543B9" w:rsidRDefault="003543B9" w:rsidP="00A174E8">
      <w:pPr>
        <w:spacing w:after="120"/>
        <w:jc w:val="both"/>
        <w:rPr>
          <w:rFonts w:ascii="Calibri Light" w:hAnsi="Calibri Light" w:cs="Calibri Light"/>
          <w:lang w:val="en-US"/>
        </w:rPr>
      </w:pPr>
    </w:p>
    <w:p w14:paraId="65BB60ED" w14:textId="77777777" w:rsidR="00CB17AD" w:rsidRPr="003543DC" w:rsidRDefault="00CB17AD" w:rsidP="00A174E8">
      <w:pPr>
        <w:spacing w:after="120"/>
        <w:jc w:val="both"/>
        <w:rPr>
          <w:rFonts w:ascii="Calibri Light" w:hAnsi="Calibri Light" w:cs="Calibri Light"/>
          <w:b/>
          <w:sz w:val="32"/>
          <w:lang w:val="en-US"/>
        </w:rPr>
      </w:pPr>
      <w:r>
        <w:rPr>
          <w:rFonts w:ascii="Calibri Light" w:hAnsi="Calibri Light" w:cs="Calibri Light"/>
          <w:b/>
          <w:sz w:val="32"/>
          <w:lang w:val="en-US"/>
        </w:rPr>
        <w:t>Components</w:t>
      </w:r>
    </w:p>
    <w:p w14:paraId="60825730" w14:textId="77777777" w:rsidR="00CB17AD" w:rsidRDefault="001C142D" w:rsidP="00A174E8">
      <w:pPr>
        <w:spacing w:after="120"/>
        <w:jc w:val="both"/>
        <w:rPr>
          <w:rFonts w:ascii="Calibri Light" w:hAnsi="Calibri Light" w:cs="Calibri Light"/>
          <w:lang w:val="en-US"/>
        </w:rPr>
      </w:pPr>
      <w:r>
        <w:rPr>
          <w:rFonts w:ascii="Calibri Light" w:hAnsi="Calibri Light" w:cs="Calibri Light"/>
          <w:lang w:val="en-US"/>
        </w:rPr>
        <w:t>The distributed package includes the following files:</w:t>
      </w:r>
    </w:p>
    <w:p w14:paraId="5521CEA1" w14:textId="787EEA50"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PRIMO_WatchDog.exe</w:t>
      </w:r>
      <w:r w:rsidR="007C79A2" w:rsidRPr="007C79A2">
        <w:rPr>
          <w:rFonts w:ascii="Calibri Light" w:hAnsi="Calibri Light" w:cs="Calibri Light"/>
          <w:lang w:val="en-US"/>
        </w:rPr>
        <w:t>: executable file.</w:t>
      </w:r>
    </w:p>
    <w:p w14:paraId="39168954" w14:textId="42D0ED24"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CONFIG.DOG</w:t>
      </w:r>
      <w:r w:rsidR="007C79A2" w:rsidRPr="007C79A2">
        <w:rPr>
          <w:rFonts w:ascii="Calibri Light" w:hAnsi="Calibri Light" w:cs="Calibri Light"/>
          <w:lang w:val="en-US"/>
        </w:rPr>
        <w:t>: text configuration file.</w:t>
      </w:r>
    </w:p>
    <w:p w14:paraId="5C7F8D38" w14:textId="2CD17CD4" w:rsidR="007C79A2" w:rsidRPr="007C79A2" w:rsidRDefault="007C79A2"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PRIMO_WatchDog_User_Manual.pdf: this manual.</w:t>
      </w:r>
    </w:p>
    <w:p w14:paraId="1D39EEB3" w14:textId="77777777" w:rsidR="007C79A2" w:rsidRPr="00F25DCD" w:rsidRDefault="007C79A2" w:rsidP="007C79A2">
      <w:pPr>
        <w:spacing w:after="120"/>
        <w:rPr>
          <w:rFonts w:ascii="Calibri Light" w:hAnsi="Calibri Light" w:cs="Calibri Light"/>
          <w:lang w:val="en-US"/>
        </w:rPr>
      </w:pPr>
      <w:r>
        <w:rPr>
          <w:rFonts w:ascii="Calibri Light" w:hAnsi="Calibri Light" w:cs="Calibri Light"/>
          <w:lang w:val="en-US"/>
        </w:rPr>
        <w:t xml:space="preserve">The Python source code is also available at the GitHub repository </w:t>
      </w:r>
      <w:r w:rsidRPr="00E33DD8">
        <w:rPr>
          <w:rFonts w:ascii="Calibri Light" w:hAnsi="Calibri Light" w:cs="Calibri Light"/>
          <w:lang w:val="en-US"/>
        </w:rPr>
        <w:t>https://github.com/marcelinohermida/PRIMO_watchdog</w:t>
      </w:r>
    </w:p>
    <w:p w14:paraId="72D7BD19" w14:textId="77777777" w:rsidR="00B93E3B" w:rsidRDefault="00B93E3B" w:rsidP="00A174E8">
      <w:pPr>
        <w:spacing w:after="120"/>
        <w:jc w:val="both"/>
        <w:rPr>
          <w:rFonts w:ascii="Calibri Light" w:hAnsi="Calibri Light" w:cs="Calibri Light"/>
          <w:lang w:val="en-US"/>
        </w:rPr>
      </w:pPr>
    </w:p>
    <w:p w14:paraId="7D9E0269" w14:textId="77777777" w:rsidR="005F0CD0" w:rsidRDefault="005F0CD0" w:rsidP="00A174E8">
      <w:pPr>
        <w:spacing w:after="120"/>
        <w:jc w:val="both"/>
        <w:rPr>
          <w:rFonts w:ascii="Calibri Light" w:hAnsi="Calibri Light" w:cs="Calibri Light"/>
          <w:lang w:val="en-US"/>
        </w:rPr>
      </w:pPr>
    </w:p>
    <w:p w14:paraId="250E3346" w14:textId="65B3B8FA" w:rsidR="00A174E8" w:rsidRPr="003543DC" w:rsidRDefault="00A174E8"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Requirements</w:t>
      </w:r>
    </w:p>
    <w:p w14:paraId="7560792E" w14:textId="6D113774"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To be able to use the executable file, the following requirements must be met:</w:t>
      </w:r>
    </w:p>
    <w:p w14:paraId="4AE3F0CE" w14:textId="364BF504" w:rsidR="007E490B" w:rsidRPr="007E490B" w:rsidRDefault="00A174E8" w:rsidP="007E490B">
      <w:pPr>
        <w:pStyle w:val="Prrafodelista"/>
        <w:numPr>
          <w:ilvl w:val="0"/>
          <w:numId w:val="10"/>
        </w:numPr>
        <w:spacing w:after="120"/>
        <w:contextualSpacing w:val="0"/>
        <w:rPr>
          <w:rFonts w:ascii="Calibri Light" w:hAnsi="Calibri Light" w:cs="Calibri Light"/>
          <w:lang w:val="en-US"/>
        </w:rPr>
      </w:pPr>
      <w:r>
        <w:rPr>
          <w:rFonts w:ascii="Calibri Light" w:hAnsi="Calibri Light" w:cs="Calibri Light"/>
          <w:lang w:val="en-US"/>
        </w:rPr>
        <w:t>PRIMO software must be installed. The current version of PRIMO WatchDog needs PRIMO v</w:t>
      </w:r>
      <w:r w:rsidRPr="001F65CE">
        <w:rPr>
          <w:rFonts w:ascii="Calibri Light" w:hAnsi="Calibri Light" w:cs="Calibri Light"/>
          <w:highlight w:val="yellow"/>
          <w:lang w:val="en-US"/>
        </w:rPr>
        <w:t>. 1</w:t>
      </w:r>
      <w:r w:rsidRPr="001F65CE">
        <w:rPr>
          <w:rFonts w:ascii="Calibri Light" w:hAnsi="Calibri Light" w:cs="Calibri Light"/>
          <w:highlight w:val="yellow"/>
          <w:lang w:val="en-US"/>
          <w:rPrChange w:id="10" w:author="Marcelino Hermida" w:date="2023-11-05T13:26:00Z">
            <w:rPr>
              <w:rFonts w:ascii="Calibri Light" w:hAnsi="Calibri Light" w:cs="Calibri Light"/>
              <w:lang w:val="en-US"/>
            </w:rPr>
          </w:rPrChange>
        </w:rPr>
        <w:t>814 1816</w:t>
      </w:r>
      <w:r w:rsidR="005166B7">
        <w:rPr>
          <w:rFonts w:ascii="Calibri Light" w:hAnsi="Calibri Light" w:cs="Calibri Light"/>
          <w:lang w:val="en-US"/>
        </w:rPr>
        <w:t xml:space="preserve">, which is </w:t>
      </w:r>
      <w:r w:rsidR="005C6CAE">
        <w:rPr>
          <w:rFonts w:ascii="Calibri Light" w:hAnsi="Calibri Light" w:cs="Calibri Light"/>
          <w:lang w:val="en-US"/>
        </w:rPr>
        <w:t xml:space="preserve">freely available at </w:t>
      </w:r>
      <w:r w:rsidR="00000000">
        <w:fldChar w:fldCharType="begin"/>
      </w:r>
      <w:r w:rsidR="00000000" w:rsidRPr="001F65CE">
        <w:rPr>
          <w:lang w:val="en-US"/>
          <w:rPrChange w:id="11" w:author="Marcelino Hermida" w:date="2023-11-05T13:25:00Z">
            <w:rPr/>
          </w:rPrChange>
        </w:rPr>
        <w:instrText>HYPERLINK "https://www.primoproject.net/primo/"</w:instrText>
      </w:r>
      <w:r w:rsidR="00000000">
        <w:fldChar w:fldCharType="separate"/>
      </w:r>
      <w:r w:rsidR="007E490B" w:rsidRPr="00440E9D">
        <w:rPr>
          <w:rStyle w:val="Hipervnculo"/>
          <w:rFonts w:ascii="Calibri Light" w:hAnsi="Calibri Light" w:cs="Calibri Light"/>
          <w:lang w:val="en-US"/>
        </w:rPr>
        <w:t>https://www.primoproject.net/primo/</w:t>
      </w:r>
      <w:r w:rsidR="00000000">
        <w:rPr>
          <w:rStyle w:val="Hipervnculo"/>
          <w:rFonts w:ascii="Calibri Light" w:hAnsi="Calibri Light" w:cs="Calibri Light"/>
          <w:lang w:val="en-US"/>
        </w:rPr>
        <w:fldChar w:fldCharType="end"/>
      </w:r>
      <w:r w:rsidR="007E490B">
        <w:rPr>
          <w:rFonts w:ascii="Calibri Light" w:hAnsi="Calibri Light" w:cs="Calibri Light"/>
          <w:lang w:val="en-US"/>
        </w:rPr>
        <w:t>.</w:t>
      </w:r>
    </w:p>
    <w:p w14:paraId="6936A86E" w14:textId="3034044C" w:rsidR="00A174E8" w:rsidRDefault="005166B7" w:rsidP="00A174E8">
      <w:pPr>
        <w:pStyle w:val="Prrafodelista"/>
        <w:numPr>
          <w:ilvl w:val="0"/>
          <w:numId w:val="10"/>
        </w:numPr>
        <w:spacing w:after="120"/>
        <w:contextualSpacing w:val="0"/>
        <w:jc w:val="both"/>
        <w:rPr>
          <w:rFonts w:ascii="Calibri Light" w:hAnsi="Calibri Light" w:cs="Calibri Light"/>
          <w:lang w:val="en-US"/>
        </w:rPr>
      </w:pPr>
      <w:r>
        <w:rPr>
          <w:rFonts w:ascii="Calibri Light" w:hAnsi="Calibri Light" w:cs="Calibri Light"/>
          <w:lang w:val="en-US"/>
        </w:rPr>
        <w:t>C</w:t>
      </w:r>
      <w:r w:rsidR="00A174E8">
        <w:rPr>
          <w:rFonts w:ascii="Calibri Light" w:hAnsi="Calibri Light" w:cs="Calibri Light"/>
          <w:lang w:val="en-US"/>
        </w:rPr>
        <w:t>urrent version of PRIMO WatchDog assumes that only 6 MV and 6 MV FFF photon beams from Clinac/TrueBeam linacs are used. This will be improved in further versions. So, PSF files are needed for both 6 MV and 6 MV FFF beams. We recommend using the PSF files provided by Varian</w:t>
      </w:r>
      <w:r w:rsidR="00D210FA">
        <w:rPr>
          <w:rFonts w:ascii="Calibri Light" w:hAnsi="Calibri Light" w:cs="Calibri Light"/>
          <w:lang w:val="en-US"/>
        </w:rPr>
        <w:t xml:space="preserve"> at </w:t>
      </w:r>
      <w:r w:rsidR="00000000">
        <w:fldChar w:fldCharType="begin"/>
      </w:r>
      <w:r w:rsidR="00000000" w:rsidRPr="001F65CE">
        <w:rPr>
          <w:lang w:val="en-US"/>
          <w:rPrChange w:id="12" w:author="Marcelino Hermida" w:date="2023-11-05T13:25:00Z">
            <w:rPr/>
          </w:rPrChange>
        </w:rPr>
        <w:instrText>HYPERLINK "https://www.myvarian.com"</w:instrText>
      </w:r>
      <w:r w:rsidR="00000000">
        <w:fldChar w:fldCharType="separate"/>
      </w:r>
      <w:r w:rsidR="00F03745" w:rsidRPr="00F223B6">
        <w:rPr>
          <w:rStyle w:val="Hipervnculo"/>
          <w:rFonts w:ascii="Calibri Light" w:hAnsi="Calibri Light" w:cs="Calibri Light"/>
          <w:lang w:val="en-US"/>
        </w:rPr>
        <w:t>https://www.myvarian.com</w:t>
      </w:r>
      <w:r w:rsidR="00000000">
        <w:rPr>
          <w:rStyle w:val="Hipervnculo"/>
          <w:rFonts w:ascii="Calibri Light" w:hAnsi="Calibri Light" w:cs="Calibri Light"/>
          <w:lang w:val="en-US"/>
        </w:rPr>
        <w:fldChar w:fldCharType="end"/>
      </w:r>
      <w:r w:rsidR="00D210FA">
        <w:rPr>
          <w:rFonts w:ascii="Calibri Light" w:hAnsi="Calibri Light" w:cs="Calibri Light"/>
          <w:lang w:val="en-US"/>
        </w:rPr>
        <w:t>.</w:t>
      </w:r>
    </w:p>
    <w:p w14:paraId="003A8868" w14:textId="37CC0506" w:rsidR="009749FB" w:rsidRPr="009749FB" w:rsidRDefault="009749FB" w:rsidP="009749FB">
      <w:pPr>
        <w:spacing w:after="120"/>
        <w:jc w:val="both"/>
        <w:rPr>
          <w:rFonts w:ascii="Calibri Light" w:hAnsi="Calibri Light" w:cs="Calibri Light"/>
          <w:lang w:val="en-US"/>
        </w:rPr>
      </w:pPr>
      <w:r w:rsidRPr="009749FB">
        <w:rPr>
          <w:rFonts w:ascii="Calibri Light" w:hAnsi="Calibri Light" w:cs="Calibri Light"/>
          <w:lang w:val="en-US"/>
        </w:rPr>
        <w:t>All other necessary Python packages are incorporated into the executable file.</w:t>
      </w:r>
    </w:p>
    <w:p w14:paraId="1EDAB5BA" w14:textId="669F855C" w:rsidR="00A174E8" w:rsidRDefault="00D210FA" w:rsidP="00F03745">
      <w:pPr>
        <w:spacing w:after="120"/>
        <w:rPr>
          <w:rFonts w:ascii="Calibri Light" w:hAnsi="Calibri Light" w:cs="Calibri Light"/>
          <w:lang w:val="en-US"/>
        </w:rPr>
      </w:pPr>
      <w:r>
        <w:rPr>
          <w:rFonts w:ascii="Calibri Light" w:hAnsi="Calibri Light" w:cs="Calibri Light"/>
          <w:lang w:val="en-US"/>
        </w:rPr>
        <w:t xml:space="preserve">If </w:t>
      </w:r>
      <w:r w:rsidR="00A174E8">
        <w:rPr>
          <w:rFonts w:ascii="Calibri Light" w:hAnsi="Calibri Light" w:cs="Calibri Light"/>
          <w:lang w:val="en-US"/>
        </w:rPr>
        <w:t xml:space="preserve">the user wants to use the </w:t>
      </w:r>
      <w:r>
        <w:rPr>
          <w:rFonts w:ascii="Calibri Light" w:hAnsi="Calibri Light" w:cs="Calibri Light"/>
          <w:lang w:val="en-US"/>
        </w:rPr>
        <w:t xml:space="preserve">optional </w:t>
      </w:r>
      <w:r w:rsidR="00A174E8">
        <w:rPr>
          <w:rFonts w:ascii="Calibri Light" w:hAnsi="Calibri Light" w:cs="Calibri Light"/>
          <w:lang w:val="en-US"/>
        </w:rPr>
        <w:t>feature of sending results to Telegram, a Telegram bot needs to be created</w:t>
      </w:r>
      <w:r w:rsidR="00F03745">
        <w:rPr>
          <w:rFonts w:ascii="Calibri Light" w:hAnsi="Calibri Light" w:cs="Calibri Light"/>
          <w:lang w:val="en-US"/>
        </w:rPr>
        <w:t xml:space="preserve">. Details on how to create a Telegram bot are provided in the “Use” section. </w:t>
      </w:r>
    </w:p>
    <w:p w14:paraId="5E3E96A3" w14:textId="77777777" w:rsidR="00D210FA" w:rsidRDefault="00D210FA" w:rsidP="00A174E8">
      <w:pPr>
        <w:spacing w:after="120"/>
        <w:jc w:val="both"/>
        <w:rPr>
          <w:rFonts w:ascii="Calibri Light" w:hAnsi="Calibri Light" w:cs="Calibri Light"/>
          <w:lang w:val="en-US"/>
        </w:rPr>
      </w:pPr>
    </w:p>
    <w:p w14:paraId="4471F0C7" w14:textId="100F0700"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If</w:t>
      </w:r>
      <w:r w:rsidR="002419FA">
        <w:rPr>
          <w:rFonts w:ascii="Calibri Light" w:hAnsi="Calibri Light" w:cs="Calibri Light"/>
          <w:lang w:val="en-US"/>
        </w:rPr>
        <w:t>, instead of using the distributed executable file,</w:t>
      </w:r>
      <w:r>
        <w:rPr>
          <w:rFonts w:ascii="Calibri Light" w:hAnsi="Calibri Light" w:cs="Calibri Light"/>
          <w:lang w:val="en-US"/>
        </w:rPr>
        <w:t xml:space="preserve"> the user wants to use the scripts directly from the Python console</w:t>
      </w:r>
      <w:r w:rsidR="00D210FA">
        <w:rPr>
          <w:rFonts w:ascii="Calibri Light" w:hAnsi="Calibri Light" w:cs="Calibri Light"/>
          <w:lang w:val="en-US"/>
        </w:rPr>
        <w:t>, or modifying the scripts</w:t>
      </w:r>
      <w:r>
        <w:rPr>
          <w:rFonts w:ascii="Calibri Light" w:hAnsi="Calibri Light" w:cs="Calibri Light"/>
          <w:lang w:val="en-US"/>
        </w:rPr>
        <w:t xml:space="preserve">, </w:t>
      </w:r>
      <w:r w:rsidR="00C74C0B">
        <w:rPr>
          <w:rFonts w:ascii="Calibri Light" w:hAnsi="Calibri Light" w:cs="Calibri Light"/>
          <w:lang w:val="en-US"/>
        </w:rPr>
        <w:t xml:space="preserve">in addition to the aforementioned requirements, </w:t>
      </w:r>
      <w:r>
        <w:rPr>
          <w:rFonts w:ascii="Calibri Light" w:hAnsi="Calibri Light" w:cs="Calibri Light"/>
          <w:lang w:val="en-US"/>
        </w:rPr>
        <w:t xml:space="preserve">the following packages </w:t>
      </w:r>
      <w:r w:rsidR="002419FA">
        <w:rPr>
          <w:rFonts w:ascii="Calibri Light" w:hAnsi="Calibri Light" w:cs="Calibri Light"/>
          <w:lang w:val="en-US"/>
        </w:rPr>
        <w:t>need to be installed in the Python environment</w:t>
      </w:r>
      <w:r>
        <w:rPr>
          <w:rFonts w:ascii="Calibri Light" w:hAnsi="Calibri Light" w:cs="Calibri Light"/>
          <w:lang w:val="en-US"/>
        </w:rPr>
        <w:t>:</w:t>
      </w:r>
    </w:p>
    <w:p w14:paraId="542BB721" w14:textId="77777777" w:rsidR="00F03745" w:rsidRDefault="00F03745" w:rsidP="00A174E8">
      <w:pPr>
        <w:spacing w:after="120"/>
        <w:jc w:val="both"/>
        <w:rPr>
          <w:rFonts w:ascii="Calibri Light" w:hAnsi="Calibri Light" w:cs="Calibri Light"/>
          <w:lang w:val="en-US"/>
        </w:rPr>
      </w:pPr>
    </w:p>
    <w:tbl>
      <w:tblPr>
        <w:tblStyle w:val="Tabladelista6concolores1"/>
        <w:tblW w:w="0" w:type="auto"/>
        <w:shd w:val="clear" w:color="auto" w:fill="FFFFFF" w:themeFill="background1"/>
        <w:tblLook w:val="04A0" w:firstRow="1" w:lastRow="0" w:firstColumn="1" w:lastColumn="0" w:noHBand="0" w:noVBand="1"/>
      </w:tblPr>
      <w:tblGrid>
        <w:gridCol w:w="1312"/>
        <w:gridCol w:w="1171"/>
        <w:gridCol w:w="2797"/>
        <w:gridCol w:w="3441"/>
      </w:tblGrid>
      <w:tr w:rsidR="00A174E8" w:rsidRPr="00A174E8" w14:paraId="1CF13537" w14:textId="77777777" w:rsidTr="00F0374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ED0E711" w14:textId="77777777" w:rsidR="00A174E8" w:rsidRPr="00A174E8" w:rsidRDefault="00A174E8" w:rsidP="00442D73">
            <w:pPr>
              <w:spacing w:after="120" w:line="288" w:lineRule="auto"/>
              <w:rPr>
                <w:rFonts w:asciiTheme="majorHAnsi" w:hAnsiTheme="majorHAnsi" w:cstheme="majorHAnsi"/>
                <w:b w:val="0"/>
                <w:bCs w:val="0"/>
                <w:lang w:val="en-US"/>
              </w:rPr>
            </w:pPr>
            <w:r w:rsidRPr="00A174E8">
              <w:rPr>
                <w:rFonts w:asciiTheme="majorHAnsi" w:hAnsiTheme="majorHAnsi" w:cstheme="majorHAnsi"/>
                <w:b w:val="0"/>
                <w:bCs w:val="0"/>
                <w:lang w:val="en-US"/>
              </w:rPr>
              <w:t>Package</w:t>
            </w:r>
          </w:p>
        </w:tc>
        <w:tc>
          <w:tcPr>
            <w:tcW w:w="1171" w:type="dxa"/>
            <w:shd w:val="clear" w:color="auto" w:fill="FFFFFF" w:themeFill="background1"/>
          </w:tcPr>
          <w:p w14:paraId="6F3D3B22" w14:textId="77777777" w:rsidR="00A174E8" w:rsidRPr="00A174E8" w:rsidRDefault="00A174E8" w:rsidP="00442D73">
            <w:pPr>
              <w:spacing w:after="120" w:line="28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Version</w:t>
            </w:r>
          </w:p>
        </w:tc>
        <w:tc>
          <w:tcPr>
            <w:tcW w:w="2797" w:type="dxa"/>
            <w:shd w:val="clear" w:color="auto" w:fill="FFFFFF" w:themeFill="background1"/>
          </w:tcPr>
          <w:p w14:paraId="1B127DE4"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Purpose</w:t>
            </w:r>
          </w:p>
        </w:tc>
        <w:tc>
          <w:tcPr>
            <w:tcW w:w="3441" w:type="dxa"/>
            <w:shd w:val="clear" w:color="auto" w:fill="FFFFFF" w:themeFill="background1"/>
          </w:tcPr>
          <w:p w14:paraId="2F745518"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Reference</w:t>
            </w:r>
          </w:p>
        </w:tc>
      </w:tr>
      <w:tr w:rsidR="002419FA" w:rsidRPr="001F65CE" w14:paraId="728D7B48"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C933AFF"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colorama</w:t>
            </w:r>
          </w:p>
        </w:tc>
        <w:tc>
          <w:tcPr>
            <w:tcW w:w="1171" w:type="dxa"/>
            <w:shd w:val="clear" w:color="auto" w:fill="FFFFFF" w:themeFill="background1"/>
          </w:tcPr>
          <w:p w14:paraId="674B356E"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0.4.4</w:t>
            </w:r>
          </w:p>
        </w:tc>
        <w:tc>
          <w:tcPr>
            <w:tcW w:w="2797" w:type="dxa"/>
            <w:shd w:val="clear" w:color="auto" w:fill="FFFFFF" w:themeFill="background1"/>
          </w:tcPr>
          <w:p w14:paraId="4B4DB346"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Colored text under Windows terminals</w:t>
            </w:r>
          </w:p>
        </w:tc>
        <w:tc>
          <w:tcPr>
            <w:tcW w:w="3441" w:type="dxa"/>
            <w:shd w:val="clear" w:color="auto" w:fill="FFFFFF" w:themeFill="background1"/>
          </w:tcPr>
          <w:p w14:paraId="7EE356FF" w14:textId="13E2ABB0"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https://pypi.org/project/colorama/</w:t>
            </w:r>
          </w:p>
        </w:tc>
      </w:tr>
      <w:tr w:rsidR="002419FA" w:rsidRPr="00A174E8" w14:paraId="2988A593"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8BF62BB"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pydicom</w:t>
            </w:r>
          </w:p>
        </w:tc>
        <w:tc>
          <w:tcPr>
            <w:tcW w:w="1171" w:type="dxa"/>
            <w:shd w:val="clear" w:color="auto" w:fill="FFFFFF" w:themeFill="background1"/>
          </w:tcPr>
          <w:p w14:paraId="213B773A"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2.0.0</w:t>
            </w:r>
          </w:p>
        </w:tc>
        <w:tc>
          <w:tcPr>
            <w:tcW w:w="2797" w:type="dxa"/>
            <w:shd w:val="clear" w:color="auto" w:fill="FFFFFF" w:themeFill="background1"/>
          </w:tcPr>
          <w:p w14:paraId="0159B701"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Management of DICOM files</w:t>
            </w:r>
          </w:p>
        </w:tc>
        <w:tc>
          <w:tcPr>
            <w:tcW w:w="3441" w:type="dxa"/>
            <w:shd w:val="clear" w:color="auto" w:fill="FFFFFF" w:themeFill="background1"/>
          </w:tcPr>
          <w:p w14:paraId="69CE470D" w14:textId="52F294AA"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https://pydicom.github.io/</w:t>
            </w:r>
          </w:p>
        </w:tc>
      </w:tr>
      <w:tr w:rsidR="002419FA" w:rsidRPr="001F65CE" w14:paraId="7B18062A"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A44D443"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pyfiglet</w:t>
            </w:r>
          </w:p>
        </w:tc>
        <w:tc>
          <w:tcPr>
            <w:tcW w:w="1171" w:type="dxa"/>
            <w:shd w:val="clear" w:color="auto" w:fill="FFFFFF" w:themeFill="background1"/>
          </w:tcPr>
          <w:p w14:paraId="3D9002B4"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0.8.post1</w:t>
            </w:r>
          </w:p>
        </w:tc>
        <w:tc>
          <w:tcPr>
            <w:tcW w:w="2797" w:type="dxa"/>
            <w:shd w:val="clear" w:color="auto" w:fill="FFFFFF" w:themeFill="background1"/>
          </w:tcPr>
          <w:p w14:paraId="58C490AD"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ASCII art</w:t>
            </w:r>
          </w:p>
        </w:tc>
        <w:tc>
          <w:tcPr>
            <w:tcW w:w="3441" w:type="dxa"/>
            <w:shd w:val="clear" w:color="auto" w:fill="FFFFFF" w:themeFill="background1"/>
          </w:tcPr>
          <w:p w14:paraId="07EF1C29" w14:textId="4F0778A1"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https://pypi.org/project/pyfiglet/</w:t>
            </w:r>
          </w:p>
        </w:tc>
      </w:tr>
      <w:tr w:rsidR="002419FA" w:rsidRPr="001F65CE" w14:paraId="5D8EAB1D"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3B17F14"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PyInstaller</w:t>
            </w:r>
          </w:p>
        </w:tc>
        <w:tc>
          <w:tcPr>
            <w:tcW w:w="1171" w:type="dxa"/>
            <w:shd w:val="clear" w:color="auto" w:fill="FFFFFF" w:themeFill="background1"/>
          </w:tcPr>
          <w:p w14:paraId="2B650BFE"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4.7</w:t>
            </w:r>
          </w:p>
        </w:tc>
        <w:tc>
          <w:tcPr>
            <w:tcW w:w="2797" w:type="dxa"/>
            <w:shd w:val="clear" w:color="auto" w:fill="FFFFFF" w:themeFill="background1"/>
          </w:tcPr>
          <w:p w14:paraId="5E89CE10"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Compilation of Python scripts to Windows executable files</w:t>
            </w:r>
          </w:p>
        </w:tc>
        <w:tc>
          <w:tcPr>
            <w:tcW w:w="3441" w:type="dxa"/>
            <w:shd w:val="clear" w:color="auto" w:fill="FFFFFF" w:themeFill="background1"/>
          </w:tcPr>
          <w:p w14:paraId="67B31DE4" w14:textId="6CAB9493"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https://pyinstaller.org/en/stable/#</w:t>
            </w:r>
          </w:p>
        </w:tc>
      </w:tr>
      <w:tr w:rsidR="002419FA" w:rsidRPr="001F65CE" w14:paraId="0495668C"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454757F8"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requests</w:t>
            </w:r>
          </w:p>
        </w:tc>
        <w:tc>
          <w:tcPr>
            <w:tcW w:w="1171" w:type="dxa"/>
            <w:shd w:val="clear" w:color="auto" w:fill="FFFFFF" w:themeFill="background1"/>
          </w:tcPr>
          <w:p w14:paraId="5D06962A"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2.26.0</w:t>
            </w:r>
          </w:p>
        </w:tc>
        <w:tc>
          <w:tcPr>
            <w:tcW w:w="2797" w:type="dxa"/>
            <w:shd w:val="clear" w:color="auto" w:fill="FFFFFF" w:themeFill="background1"/>
          </w:tcPr>
          <w:p w14:paraId="60BBB7A0"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Sending of HTTP requests (Telegram feature)</w:t>
            </w:r>
          </w:p>
        </w:tc>
        <w:tc>
          <w:tcPr>
            <w:tcW w:w="3441" w:type="dxa"/>
            <w:shd w:val="clear" w:color="auto" w:fill="FFFFFF" w:themeFill="background1"/>
          </w:tcPr>
          <w:p w14:paraId="1C806452" w14:textId="107EDD8D"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https://pypi.org/project/requests/</w:t>
            </w:r>
          </w:p>
        </w:tc>
      </w:tr>
      <w:tr w:rsidR="002419FA" w:rsidRPr="001F65CE" w14:paraId="0339A427"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28BCAA5"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watchdog</w:t>
            </w:r>
          </w:p>
        </w:tc>
        <w:tc>
          <w:tcPr>
            <w:tcW w:w="1171" w:type="dxa"/>
            <w:shd w:val="clear" w:color="auto" w:fill="FFFFFF" w:themeFill="background1"/>
          </w:tcPr>
          <w:p w14:paraId="77EA0836"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2.1.6</w:t>
            </w:r>
          </w:p>
        </w:tc>
        <w:tc>
          <w:tcPr>
            <w:tcW w:w="2797" w:type="dxa"/>
            <w:shd w:val="clear" w:color="auto" w:fill="FFFFFF" w:themeFill="background1"/>
          </w:tcPr>
          <w:p w14:paraId="6849EB96"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API and shell utilities to monitor file system events</w:t>
            </w:r>
          </w:p>
        </w:tc>
        <w:tc>
          <w:tcPr>
            <w:tcW w:w="3441" w:type="dxa"/>
            <w:shd w:val="clear" w:color="auto" w:fill="FFFFFF" w:themeFill="background1"/>
          </w:tcPr>
          <w:p w14:paraId="76DFCFF3" w14:textId="7B9FCE58"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https://pypi.org/project/watchdog/</w:t>
            </w:r>
          </w:p>
        </w:tc>
      </w:tr>
    </w:tbl>
    <w:p w14:paraId="555B1DD8" w14:textId="77777777" w:rsidR="00A174E8" w:rsidRPr="00A174E8" w:rsidRDefault="00A174E8" w:rsidP="00A174E8">
      <w:pPr>
        <w:spacing w:after="120" w:line="288" w:lineRule="auto"/>
        <w:rPr>
          <w:rFonts w:asciiTheme="majorHAnsi" w:hAnsiTheme="majorHAnsi" w:cstheme="majorHAnsi"/>
          <w:lang w:val="en-US"/>
        </w:rPr>
      </w:pPr>
    </w:p>
    <w:p w14:paraId="2394D1B9" w14:textId="5B0F9690" w:rsidR="00A174E8" w:rsidRPr="00A174E8" w:rsidRDefault="00A174E8" w:rsidP="00A174E8">
      <w:pPr>
        <w:spacing w:after="120" w:line="276" w:lineRule="auto"/>
        <w:rPr>
          <w:rFonts w:asciiTheme="majorHAnsi" w:hAnsiTheme="majorHAnsi" w:cstheme="majorHAnsi"/>
          <w:lang w:val="en-US"/>
        </w:rPr>
      </w:pPr>
      <w:r w:rsidRPr="00A174E8">
        <w:rPr>
          <w:rFonts w:asciiTheme="majorHAnsi" w:hAnsiTheme="majorHAnsi" w:cstheme="majorHAnsi"/>
          <w:lang w:val="en-US"/>
        </w:rPr>
        <w:t xml:space="preserve">The </w:t>
      </w:r>
      <w:r w:rsidR="000355BB">
        <w:rPr>
          <w:rFonts w:asciiTheme="majorHAnsi" w:hAnsiTheme="majorHAnsi" w:cstheme="majorHAnsi"/>
          <w:lang w:val="en-US"/>
        </w:rPr>
        <w:t xml:space="preserve">Python scripts were </w:t>
      </w:r>
      <w:r w:rsidRPr="00A174E8">
        <w:rPr>
          <w:rFonts w:asciiTheme="majorHAnsi" w:hAnsiTheme="majorHAnsi" w:cstheme="majorHAnsi"/>
          <w:lang w:val="en-US"/>
        </w:rPr>
        <w:t xml:space="preserve">compiled into a Windows executable file with the Python </w:t>
      </w:r>
      <w:r w:rsidR="000355BB">
        <w:rPr>
          <w:rFonts w:asciiTheme="majorHAnsi" w:hAnsiTheme="majorHAnsi" w:cstheme="majorHAnsi"/>
          <w:lang w:val="en-US"/>
        </w:rPr>
        <w:t>package</w:t>
      </w:r>
      <w:r w:rsidRPr="00A174E8">
        <w:rPr>
          <w:rFonts w:asciiTheme="majorHAnsi" w:hAnsiTheme="majorHAnsi" w:cstheme="majorHAnsi"/>
          <w:lang w:val="en-US"/>
        </w:rPr>
        <w:t xml:space="preserve"> PyInstaller.</w:t>
      </w:r>
    </w:p>
    <w:p w14:paraId="0F24AE72" w14:textId="77777777" w:rsidR="00A174E8" w:rsidRDefault="00A174E8" w:rsidP="00A174E8">
      <w:pPr>
        <w:spacing w:after="120"/>
        <w:jc w:val="both"/>
        <w:rPr>
          <w:rFonts w:ascii="Calibri Light" w:hAnsi="Calibri Light" w:cs="Calibri Light"/>
          <w:lang w:val="en-US"/>
        </w:rPr>
      </w:pPr>
    </w:p>
    <w:p w14:paraId="09ABE545" w14:textId="77777777" w:rsidR="00F354CF" w:rsidRDefault="00F354CF" w:rsidP="00A174E8">
      <w:pPr>
        <w:spacing w:after="120"/>
        <w:jc w:val="both"/>
        <w:rPr>
          <w:rFonts w:ascii="Calibri Light" w:hAnsi="Calibri Light" w:cs="Calibri Light"/>
          <w:b/>
          <w:sz w:val="32"/>
          <w:lang w:val="en-US"/>
        </w:rPr>
      </w:pPr>
    </w:p>
    <w:p w14:paraId="37496916" w14:textId="77777777" w:rsidR="00F354CF" w:rsidRDefault="00F354CF" w:rsidP="00A174E8">
      <w:pPr>
        <w:spacing w:after="120"/>
        <w:jc w:val="both"/>
        <w:rPr>
          <w:rFonts w:ascii="Calibri Light" w:hAnsi="Calibri Light" w:cs="Calibri Light"/>
          <w:b/>
          <w:sz w:val="32"/>
          <w:lang w:val="en-US"/>
        </w:rPr>
      </w:pPr>
    </w:p>
    <w:p w14:paraId="44FEBE17" w14:textId="77777777" w:rsidR="00F354CF" w:rsidRDefault="00F354CF" w:rsidP="00A174E8">
      <w:pPr>
        <w:spacing w:after="120"/>
        <w:jc w:val="both"/>
        <w:rPr>
          <w:rFonts w:ascii="Calibri Light" w:hAnsi="Calibri Light" w:cs="Calibri Light"/>
          <w:b/>
          <w:sz w:val="32"/>
          <w:lang w:val="en-US"/>
        </w:rPr>
      </w:pPr>
    </w:p>
    <w:p w14:paraId="5492C377" w14:textId="165138DA" w:rsidR="003543DC" w:rsidRDefault="00E72FED"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U</w:t>
      </w:r>
      <w:r w:rsidR="003543DC" w:rsidRPr="003543DC">
        <w:rPr>
          <w:rFonts w:ascii="Calibri Light" w:hAnsi="Calibri Light" w:cs="Calibri Light"/>
          <w:b/>
          <w:sz w:val="32"/>
          <w:lang w:val="en-US"/>
        </w:rPr>
        <w:t>s</w:t>
      </w:r>
      <w:r w:rsidR="00C810AE">
        <w:rPr>
          <w:rFonts w:ascii="Calibri Light" w:hAnsi="Calibri Light" w:cs="Calibri Light"/>
          <w:b/>
          <w:sz w:val="32"/>
          <w:lang w:val="en-US"/>
        </w:rPr>
        <w:t>age</w:t>
      </w:r>
    </w:p>
    <w:p w14:paraId="63DEB000" w14:textId="77777777" w:rsidR="0052669F" w:rsidRPr="0052669F" w:rsidRDefault="0052669F" w:rsidP="00A174E8">
      <w:pPr>
        <w:spacing w:after="120"/>
        <w:jc w:val="both"/>
        <w:rPr>
          <w:rFonts w:ascii="Calibri Light" w:hAnsi="Calibri Light" w:cs="Calibri Light"/>
          <w:b/>
          <w:bCs/>
          <w:lang w:val="en-US"/>
        </w:rPr>
      </w:pPr>
      <w:r w:rsidRPr="0052669F">
        <w:rPr>
          <w:rFonts w:ascii="Calibri Light" w:hAnsi="Calibri Light" w:cs="Calibri Light"/>
          <w:b/>
          <w:bCs/>
          <w:lang w:val="en-US"/>
        </w:rPr>
        <w:t>Installation</w:t>
      </w:r>
    </w:p>
    <w:p w14:paraId="769CB599" w14:textId="226C921D" w:rsidR="00F03745" w:rsidRDefault="00F03745" w:rsidP="00A174E8">
      <w:pPr>
        <w:spacing w:after="120"/>
        <w:jc w:val="both"/>
        <w:rPr>
          <w:rFonts w:ascii="Calibri Light" w:hAnsi="Calibri Light" w:cs="Calibri Light"/>
          <w:lang w:val="en-US"/>
        </w:rPr>
      </w:pPr>
      <w:r>
        <w:rPr>
          <w:rFonts w:ascii="Calibri Light" w:hAnsi="Calibri Light" w:cs="Calibri Light"/>
          <w:lang w:val="en-US"/>
        </w:rPr>
        <w:t>Download the distribution files into a folder of your choice.</w:t>
      </w:r>
      <w:r w:rsidR="002817FA">
        <w:rPr>
          <w:rFonts w:ascii="Calibri Light" w:hAnsi="Calibri Light" w:cs="Calibri Light"/>
          <w:lang w:val="en-US"/>
        </w:rPr>
        <w:t xml:space="preserve"> That’s it.</w:t>
      </w:r>
    </w:p>
    <w:p w14:paraId="3972C79E" w14:textId="77777777" w:rsidR="0052669F" w:rsidRDefault="0052669F" w:rsidP="00A174E8">
      <w:pPr>
        <w:spacing w:after="120"/>
        <w:jc w:val="both"/>
        <w:rPr>
          <w:rFonts w:ascii="Calibri Light" w:hAnsi="Calibri Light" w:cs="Calibri Light"/>
          <w:lang w:val="en-US"/>
        </w:rPr>
      </w:pPr>
    </w:p>
    <w:p w14:paraId="1D61859F" w14:textId="74EFA065" w:rsidR="0030391A"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Configuration</w:t>
      </w:r>
    </w:p>
    <w:p w14:paraId="1C4FF170" w14:textId="77777777" w:rsidR="00F02F1B" w:rsidRDefault="0052669F" w:rsidP="00A174E8">
      <w:pPr>
        <w:spacing w:after="120"/>
        <w:jc w:val="both"/>
        <w:rPr>
          <w:rFonts w:ascii="Calibri Light" w:hAnsi="Calibri Light" w:cs="Calibri Light"/>
          <w:lang w:val="en-US"/>
        </w:rPr>
      </w:pPr>
      <w:r>
        <w:rPr>
          <w:rFonts w:ascii="Calibri Light" w:hAnsi="Calibri Light" w:cs="Calibri Light"/>
          <w:lang w:val="en-US"/>
        </w:rPr>
        <w:t>Before using the scripts, some configuration needs to be done.</w:t>
      </w:r>
    </w:p>
    <w:p w14:paraId="3AE4C700" w14:textId="7FE5E1EF" w:rsidR="008B2B12" w:rsidRPr="00F02F1B" w:rsidRDefault="0052669F" w:rsidP="00F02F1B">
      <w:pPr>
        <w:pStyle w:val="Prrafodelista"/>
        <w:spacing w:after="120"/>
        <w:ind w:left="0"/>
        <w:jc w:val="both"/>
        <w:rPr>
          <w:rFonts w:ascii="Calibri Light" w:hAnsi="Calibri Light" w:cs="Calibri Light"/>
          <w:lang w:val="en-US"/>
        </w:rPr>
      </w:pPr>
      <w:r w:rsidRPr="00F02F1B">
        <w:rPr>
          <w:rFonts w:ascii="Calibri Light" w:hAnsi="Calibri Light" w:cs="Calibri Light"/>
          <w:lang w:val="en-US"/>
        </w:rPr>
        <w:t>Open the CONFIG.DOG with any text editor. Modify the configuration parameters</w:t>
      </w:r>
      <w:r w:rsidR="009749FB" w:rsidRPr="00F02F1B">
        <w:rPr>
          <w:rFonts w:ascii="Calibri Light" w:hAnsi="Calibri Light" w:cs="Calibri Light"/>
          <w:lang w:val="en-US"/>
        </w:rPr>
        <w:t xml:space="preserve"> as desired</w:t>
      </w:r>
      <w:r w:rsidRPr="00F02F1B">
        <w:rPr>
          <w:rFonts w:ascii="Calibri Light" w:hAnsi="Calibri Light" w:cs="Calibri Light"/>
          <w:lang w:val="en-US"/>
        </w:rPr>
        <w:t>:</w:t>
      </w:r>
    </w:p>
    <w:p w14:paraId="4F370D47" w14:textId="77777777" w:rsidR="0052669F" w:rsidRPr="00F02F1B" w:rsidRDefault="0052669F" w:rsidP="00A174E8">
      <w:pPr>
        <w:spacing w:after="120"/>
        <w:jc w:val="both"/>
        <w:rPr>
          <w:rFonts w:ascii="Calibri Light" w:hAnsi="Calibri Light" w:cs="Calibri Light"/>
          <w:sz w:val="6"/>
          <w:szCs w:val="6"/>
          <w:lang w:val="en-US"/>
        </w:rPr>
      </w:pPr>
    </w:p>
    <w:p w14:paraId="2C224037"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IMPORT FOLDER</w:t>
      </w:r>
    </w:p>
    <w:p w14:paraId="3906392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monitored by the scripts in the search of DICOM files. Depending on the local network performance, better results may be obtained using a local folder, instead of a shared network folder.</w:t>
      </w:r>
    </w:p>
    <w:p w14:paraId="3ECC39D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C:\DICOM_import_folder</w:t>
      </w:r>
    </w:p>
    <w:p w14:paraId="3BD45D7A" w14:textId="77777777" w:rsidR="008B2B12" w:rsidRDefault="008B2B12" w:rsidP="000355BB">
      <w:pPr>
        <w:ind w:right="-285"/>
        <w:rPr>
          <w:rFonts w:asciiTheme="majorHAnsi" w:hAnsiTheme="majorHAnsi" w:cstheme="majorHAnsi"/>
          <w:lang w:val="en-US"/>
        </w:rPr>
      </w:pPr>
    </w:p>
    <w:p w14:paraId="5D12DFC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CASES</w:t>
      </w:r>
    </w:p>
    <w:p w14:paraId="381F693A"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used by the scripts to store a copy of the DICOM files, in a subfolder for each case. The name of the folder will be composed by the DICOM Patient ID + DICOM Plan ID. Storing the DICOM files for each case may be useful to repeat the simulations and for record purposes. In other case, they can be safely deleted by the user.</w:t>
      </w:r>
    </w:p>
    <w:p w14:paraId="281495B0"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F:\CASOS</w:t>
      </w:r>
    </w:p>
    <w:p w14:paraId="38BF3C95" w14:textId="77777777" w:rsidR="008B2B12" w:rsidRPr="008B2B12" w:rsidRDefault="008B2B12" w:rsidP="00F02F1B">
      <w:pPr>
        <w:ind w:left="708" w:right="-285"/>
        <w:rPr>
          <w:rFonts w:asciiTheme="majorHAnsi" w:hAnsiTheme="majorHAnsi" w:cstheme="majorHAnsi"/>
          <w:lang w:val="en-US"/>
        </w:rPr>
      </w:pPr>
    </w:p>
    <w:p w14:paraId="1B83EA1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w:t>
      </w:r>
    </w:p>
    <w:p w14:paraId="664D5005"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photon energy. </w:t>
      </w:r>
      <w:r w:rsidR="0052669F">
        <w:rPr>
          <w:rFonts w:asciiTheme="majorHAnsi" w:hAnsiTheme="majorHAnsi" w:cstheme="majorHAnsi"/>
          <w:lang w:val="en-US"/>
        </w:rPr>
        <w:t xml:space="preserve">We recommend using the </w:t>
      </w:r>
      <w:r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B80C2F" w14:textId="234D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0355BB">
        <w:rPr>
          <w:rFonts w:asciiTheme="majorHAnsi" w:hAnsiTheme="majorHAnsi" w:cstheme="majorHAnsi"/>
          <w:lang w:val="en-US"/>
        </w:rPr>
        <w:t xml:space="preserve"> </w:t>
      </w:r>
      <w:r w:rsidRPr="008B2B12">
        <w:rPr>
          <w:rFonts w:asciiTheme="majorHAnsi" w:hAnsiTheme="majorHAnsi" w:cstheme="majorHAnsi"/>
          <w:lang w:val="en-US"/>
        </w:rPr>
        <w:t>F:\SIMULATIONS\PSF_s1_TrueBeam_6MV_Varian\PSF_s1_TrueBeam_6MV_Varian.IAEAheader</w:t>
      </w:r>
    </w:p>
    <w:p w14:paraId="65B837C5" w14:textId="77777777" w:rsidR="008B2B12" w:rsidRPr="008B2B12" w:rsidRDefault="008B2B12" w:rsidP="00F02F1B">
      <w:pPr>
        <w:ind w:left="708" w:right="-285"/>
        <w:rPr>
          <w:rFonts w:asciiTheme="majorHAnsi" w:hAnsiTheme="majorHAnsi" w:cstheme="majorHAnsi"/>
          <w:lang w:val="en-US"/>
        </w:rPr>
      </w:pPr>
    </w:p>
    <w:p w14:paraId="6740727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 FFF</w:t>
      </w:r>
    </w:p>
    <w:p w14:paraId="712B606B"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FFF photon energy. </w:t>
      </w:r>
      <w:r w:rsidR="0052669F">
        <w:rPr>
          <w:rFonts w:asciiTheme="majorHAnsi" w:hAnsiTheme="majorHAnsi" w:cstheme="majorHAnsi"/>
          <w:lang w:val="en-US"/>
        </w:rPr>
        <w:t xml:space="preserve">We recommend using the </w:t>
      </w:r>
      <w:r w:rsidR="0052669F"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73CFF1" w14:textId="0D16B3EA"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52669F">
        <w:rPr>
          <w:rFonts w:asciiTheme="majorHAnsi" w:hAnsiTheme="majorHAnsi" w:cstheme="majorHAnsi"/>
          <w:lang w:val="en-US"/>
        </w:rPr>
        <w:t xml:space="preserve"> </w:t>
      </w:r>
      <w:r w:rsidRPr="008B2B12">
        <w:rPr>
          <w:rFonts w:asciiTheme="majorHAnsi" w:hAnsiTheme="majorHAnsi" w:cstheme="majorHAnsi"/>
          <w:lang w:val="en-US"/>
        </w:rPr>
        <w:t>F:\SIMULATIONS\PSF_s1_TB_6MV_FFF_v2\PSF_s1_TB_6MV_FFF_v2.IAEAheader</w:t>
      </w:r>
    </w:p>
    <w:p w14:paraId="2BFD176F" w14:textId="77777777" w:rsidR="008B2B12" w:rsidRDefault="008B2B12" w:rsidP="00F02F1B">
      <w:pPr>
        <w:ind w:left="708" w:right="-285"/>
        <w:rPr>
          <w:rFonts w:asciiTheme="majorHAnsi" w:hAnsiTheme="majorHAnsi" w:cstheme="majorHAnsi"/>
          <w:lang w:val="en-US"/>
        </w:rPr>
      </w:pPr>
    </w:p>
    <w:p w14:paraId="2778D0B9" w14:textId="29332D92"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SIMULATIONS FOLDERS</w:t>
      </w:r>
    </w:p>
    <w:p w14:paraId="60EC030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used by the scripts to store the simulation folder of each plan. These folders contain the files necessary to perform the simulation, and the simulation results. Example: F:\SIMULATIONS\Simulations_patients</w:t>
      </w:r>
    </w:p>
    <w:p w14:paraId="379D4DFC"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PRIMO FOLDER</w:t>
      </w:r>
    </w:p>
    <w:p w14:paraId="28C58441" w14:textId="24817B91"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in which the PRIMO software is installed. The default</w:t>
      </w:r>
      <w:r>
        <w:rPr>
          <w:rFonts w:asciiTheme="majorHAnsi" w:hAnsiTheme="majorHAnsi" w:cstheme="majorHAnsi"/>
          <w:lang w:val="en-US"/>
        </w:rPr>
        <w:t xml:space="preserve"> and recommended </w:t>
      </w:r>
      <w:r w:rsidRPr="008B2B12">
        <w:rPr>
          <w:rFonts w:asciiTheme="majorHAnsi" w:hAnsiTheme="majorHAnsi" w:cstheme="majorHAnsi"/>
          <w:lang w:val="en-US"/>
        </w:rPr>
        <w:t>path is C:\PRIMO.</w:t>
      </w:r>
    </w:p>
    <w:p w14:paraId="3C6F84EF" w14:textId="77777777" w:rsidR="008B2B12" w:rsidRPr="008B2B12" w:rsidRDefault="008B2B12" w:rsidP="00F02F1B">
      <w:pPr>
        <w:ind w:left="708" w:right="-285"/>
        <w:rPr>
          <w:rFonts w:asciiTheme="majorHAnsi" w:hAnsiTheme="majorHAnsi" w:cstheme="majorHAnsi"/>
          <w:lang w:val="en-US"/>
        </w:rPr>
      </w:pPr>
    </w:p>
    <w:p w14:paraId="1D4B9E1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ORIGINAL OR REDUCED CT RESOLUTION</w:t>
      </w:r>
    </w:p>
    <w:p w14:paraId="78FBB276" w14:textId="3140DEDB" w:rsidR="008B2B12" w:rsidRPr="008B2B12" w:rsidRDefault="008B2B12" w:rsidP="000355BB">
      <w:pPr>
        <w:ind w:left="708" w:right="-285"/>
        <w:rPr>
          <w:rFonts w:asciiTheme="majorHAnsi" w:hAnsiTheme="majorHAnsi" w:cstheme="majorHAnsi"/>
          <w:lang w:val="en-US"/>
        </w:rPr>
      </w:pPr>
      <w:r>
        <w:rPr>
          <w:rFonts w:asciiTheme="majorHAnsi" w:hAnsiTheme="majorHAnsi" w:cstheme="majorHAnsi"/>
          <w:lang w:val="en-US"/>
        </w:rPr>
        <w:t>If this p</w:t>
      </w:r>
      <w:r w:rsidRPr="008B2B12">
        <w:rPr>
          <w:rFonts w:asciiTheme="majorHAnsi" w:hAnsiTheme="majorHAnsi" w:cstheme="majorHAnsi"/>
          <w:lang w:val="en-US"/>
        </w:rPr>
        <w:t>arameter</w:t>
      </w:r>
      <w:r>
        <w:rPr>
          <w:rFonts w:asciiTheme="majorHAnsi" w:hAnsiTheme="majorHAnsi" w:cstheme="majorHAnsi"/>
          <w:lang w:val="en-US"/>
        </w:rPr>
        <w:t xml:space="preserve"> is set to REDUCE</w:t>
      </w:r>
      <w:r w:rsidR="000355BB">
        <w:rPr>
          <w:rFonts w:asciiTheme="majorHAnsi" w:hAnsiTheme="majorHAnsi" w:cstheme="majorHAnsi"/>
          <w:lang w:val="en-US"/>
        </w:rPr>
        <w:t>D</w:t>
      </w:r>
      <w:r>
        <w:rPr>
          <w:rFonts w:asciiTheme="majorHAnsi" w:hAnsiTheme="majorHAnsi" w:cstheme="majorHAnsi"/>
          <w:lang w:val="en-US"/>
        </w:rPr>
        <w:t>, PRIMO will r</w:t>
      </w:r>
      <w:r w:rsidRPr="008B2B12">
        <w:rPr>
          <w:rFonts w:asciiTheme="majorHAnsi" w:hAnsiTheme="majorHAnsi" w:cstheme="majorHAnsi"/>
          <w:lang w:val="en-US"/>
        </w:rPr>
        <w:t xml:space="preserve">educe the </w:t>
      </w:r>
      <w:r w:rsidR="000355BB" w:rsidRPr="000355BB">
        <w:rPr>
          <w:rFonts w:asciiTheme="majorHAnsi" w:hAnsiTheme="majorHAnsi" w:cstheme="majorHAnsi"/>
          <w:lang w:val="en-US"/>
        </w:rPr>
        <w:t>CT slice size to 256</w:t>
      </w:r>
      <w:r w:rsidR="000355BB">
        <w:rPr>
          <w:rFonts w:asciiTheme="majorHAnsi" w:hAnsiTheme="majorHAnsi" w:cstheme="majorHAnsi"/>
          <w:lang w:val="en-US"/>
        </w:rPr>
        <w:t>×</w:t>
      </w:r>
      <w:r w:rsidR="000355BB" w:rsidRPr="000355BB">
        <w:rPr>
          <w:rFonts w:asciiTheme="majorHAnsi" w:hAnsiTheme="majorHAnsi" w:cstheme="majorHAnsi"/>
          <w:lang w:val="en-US"/>
        </w:rPr>
        <w:t>256</w:t>
      </w:r>
      <w:r w:rsidR="000355BB">
        <w:rPr>
          <w:rFonts w:asciiTheme="majorHAnsi" w:hAnsiTheme="majorHAnsi" w:cstheme="majorHAnsi"/>
          <w:lang w:val="en-US"/>
        </w:rPr>
        <w:t xml:space="preserve"> </w:t>
      </w:r>
      <w:r w:rsidR="000355BB" w:rsidRPr="000355BB">
        <w:rPr>
          <w:rFonts w:asciiTheme="majorHAnsi" w:hAnsiTheme="majorHAnsi" w:cstheme="majorHAnsi"/>
          <w:lang w:val="en-US"/>
        </w:rPr>
        <w:t>bins</w:t>
      </w:r>
      <w:r w:rsidR="00E57DBC">
        <w:rPr>
          <w:rFonts w:asciiTheme="majorHAnsi" w:hAnsiTheme="majorHAnsi" w:cstheme="majorHAnsi"/>
          <w:lang w:val="en-US"/>
        </w:rPr>
        <w:t xml:space="preserve"> by linear interpolation</w:t>
      </w:r>
      <w:r w:rsidRPr="008B2B12">
        <w:rPr>
          <w:rFonts w:asciiTheme="majorHAnsi" w:hAnsiTheme="majorHAnsi" w:cstheme="majorHAnsi"/>
          <w:lang w:val="en-US"/>
        </w:rPr>
        <w:t xml:space="preserve">. </w:t>
      </w:r>
      <w:r w:rsidR="0052669F">
        <w:rPr>
          <w:rFonts w:asciiTheme="majorHAnsi" w:hAnsiTheme="majorHAnsi" w:cstheme="majorHAnsi"/>
          <w:lang w:val="en-US"/>
        </w:rPr>
        <w:t>If the par</w:t>
      </w:r>
      <w:r w:rsidR="000355BB">
        <w:rPr>
          <w:rFonts w:asciiTheme="majorHAnsi" w:hAnsiTheme="majorHAnsi" w:cstheme="majorHAnsi"/>
          <w:lang w:val="en-US"/>
        </w:rPr>
        <w:t>a</w:t>
      </w:r>
      <w:r w:rsidR="0052669F">
        <w:rPr>
          <w:rFonts w:asciiTheme="majorHAnsi" w:hAnsiTheme="majorHAnsi" w:cstheme="majorHAnsi"/>
          <w:lang w:val="en-US"/>
        </w:rPr>
        <w:t xml:space="preserve">meter is set to ORIGINAL, then </w:t>
      </w:r>
      <w:r w:rsidRPr="008B2B12">
        <w:rPr>
          <w:rFonts w:asciiTheme="majorHAnsi" w:hAnsiTheme="majorHAnsi" w:cstheme="majorHAnsi"/>
          <w:lang w:val="en-US"/>
        </w:rPr>
        <w:t xml:space="preserve">the CT </w:t>
      </w:r>
      <w:r w:rsidR="000355BB">
        <w:rPr>
          <w:rFonts w:asciiTheme="majorHAnsi" w:hAnsiTheme="majorHAnsi" w:cstheme="majorHAnsi"/>
          <w:lang w:val="en-US"/>
        </w:rPr>
        <w:t>slices</w:t>
      </w:r>
      <w:r w:rsidRPr="008B2B12">
        <w:rPr>
          <w:rFonts w:asciiTheme="majorHAnsi" w:hAnsiTheme="majorHAnsi" w:cstheme="majorHAnsi"/>
          <w:lang w:val="en-US"/>
        </w:rPr>
        <w:t xml:space="preserve"> </w:t>
      </w:r>
      <w:r w:rsidR="000355BB">
        <w:rPr>
          <w:rFonts w:asciiTheme="majorHAnsi" w:hAnsiTheme="majorHAnsi" w:cstheme="majorHAnsi"/>
          <w:lang w:val="en-US"/>
        </w:rPr>
        <w:t>will be</w:t>
      </w:r>
      <w:r w:rsidRPr="008B2B12">
        <w:rPr>
          <w:rFonts w:asciiTheme="majorHAnsi" w:hAnsiTheme="majorHAnsi" w:cstheme="majorHAnsi"/>
          <w:lang w:val="en-US"/>
        </w:rPr>
        <w:t xml:space="preserve"> imported in </w:t>
      </w:r>
      <w:r w:rsidR="000355BB">
        <w:rPr>
          <w:rFonts w:asciiTheme="majorHAnsi" w:hAnsiTheme="majorHAnsi" w:cstheme="majorHAnsi"/>
          <w:lang w:val="en-US"/>
        </w:rPr>
        <w:t>their</w:t>
      </w:r>
      <w:r w:rsidRPr="008B2B12">
        <w:rPr>
          <w:rFonts w:asciiTheme="majorHAnsi" w:hAnsiTheme="majorHAnsi" w:cstheme="majorHAnsi"/>
          <w:lang w:val="en-US"/>
        </w:rPr>
        <w:t xml:space="preserve"> original size.</w:t>
      </w:r>
      <w:r w:rsidR="000355BB">
        <w:rPr>
          <w:rFonts w:asciiTheme="majorHAnsi" w:hAnsiTheme="majorHAnsi" w:cstheme="majorHAnsi"/>
          <w:lang w:val="en-US"/>
        </w:rPr>
        <w:t xml:space="preserve"> See PRIMO manual for more details.</w:t>
      </w:r>
    </w:p>
    <w:p w14:paraId="2057A360" w14:textId="62FE1D99" w:rsidR="008B2B12" w:rsidRDefault="0052669F" w:rsidP="00F02F1B">
      <w:pPr>
        <w:ind w:left="708" w:right="-285"/>
        <w:rPr>
          <w:rFonts w:asciiTheme="majorHAnsi" w:hAnsiTheme="majorHAnsi" w:cstheme="majorHAnsi"/>
          <w:lang w:val="en-US"/>
        </w:rPr>
      </w:pPr>
      <w:r>
        <w:rPr>
          <w:rFonts w:asciiTheme="majorHAnsi" w:hAnsiTheme="majorHAnsi" w:cstheme="majorHAnsi"/>
          <w:lang w:val="en-US"/>
        </w:rPr>
        <w:t xml:space="preserve">Recommendation: for clinical plans not </w:t>
      </w:r>
      <w:r w:rsidR="001F65CE">
        <w:rPr>
          <w:rFonts w:asciiTheme="majorHAnsi" w:hAnsiTheme="majorHAnsi" w:cstheme="majorHAnsi"/>
          <w:lang w:val="en-US"/>
        </w:rPr>
        <w:t>including</w:t>
      </w:r>
      <w:r w:rsidR="001F65CE">
        <w:rPr>
          <w:rFonts w:asciiTheme="majorHAnsi" w:hAnsiTheme="majorHAnsi" w:cstheme="majorHAnsi"/>
          <w:lang w:val="en-US"/>
        </w:rPr>
        <w:t xml:space="preserve"> </w:t>
      </w:r>
      <w:r>
        <w:rPr>
          <w:rFonts w:asciiTheme="majorHAnsi" w:hAnsiTheme="majorHAnsi" w:cstheme="majorHAnsi"/>
          <w:lang w:val="en-US"/>
        </w:rPr>
        <w:t xml:space="preserve">small </w:t>
      </w:r>
      <w:r w:rsidR="000355BB">
        <w:rPr>
          <w:rFonts w:asciiTheme="majorHAnsi" w:hAnsiTheme="majorHAnsi" w:cstheme="majorHAnsi"/>
          <w:lang w:val="en-US"/>
        </w:rPr>
        <w:t>targets,</w:t>
      </w:r>
      <w:r>
        <w:rPr>
          <w:rFonts w:asciiTheme="majorHAnsi" w:hAnsiTheme="majorHAnsi" w:cstheme="majorHAnsi"/>
          <w:lang w:val="en-US"/>
        </w:rPr>
        <w:t xml:space="preserve"> </w:t>
      </w:r>
      <w:r w:rsidR="000355BB">
        <w:rPr>
          <w:rFonts w:asciiTheme="majorHAnsi" w:hAnsiTheme="majorHAnsi" w:cstheme="majorHAnsi"/>
          <w:lang w:val="en-US"/>
        </w:rPr>
        <w:t xml:space="preserve">the </w:t>
      </w:r>
      <w:r>
        <w:rPr>
          <w:rFonts w:asciiTheme="majorHAnsi" w:hAnsiTheme="majorHAnsi" w:cstheme="majorHAnsi"/>
          <w:lang w:val="en-US"/>
        </w:rPr>
        <w:t xml:space="preserve">REDUCED resolution is adequate. If small </w:t>
      </w:r>
      <w:r w:rsidR="000355BB">
        <w:rPr>
          <w:rFonts w:asciiTheme="majorHAnsi" w:hAnsiTheme="majorHAnsi" w:cstheme="majorHAnsi"/>
          <w:lang w:val="en-US"/>
        </w:rPr>
        <w:t>targets</w:t>
      </w:r>
      <w:r>
        <w:rPr>
          <w:rFonts w:asciiTheme="majorHAnsi" w:hAnsiTheme="majorHAnsi" w:cstheme="majorHAnsi"/>
          <w:lang w:val="en-US"/>
        </w:rPr>
        <w:t xml:space="preserve"> are involved, such as in radiosurgery plans, the ORIGINAL resolution may provide a greate</w:t>
      </w:r>
      <w:r w:rsidR="000355BB">
        <w:rPr>
          <w:rFonts w:asciiTheme="majorHAnsi" w:hAnsiTheme="majorHAnsi" w:cstheme="majorHAnsi"/>
          <w:lang w:val="en-US"/>
        </w:rPr>
        <w:t>r</w:t>
      </w:r>
      <w:r>
        <w:rPr>
          <w:rFonts w:asciiTheme="majorHAnsi" w:hAnsiTheme="majorHAnsi" w:cstheme="majorHAnsi"/>
          <w:lang w:val="en-US"/>
        </w:rPr>
        <w:t xml:space="preserve"> </w:t>
      </w:r>
      <w:r w:rsidR="000355BB">
        <w:rPr>
          <w:rFonts w:asciiTheme="majorHAnsi" w:hAnsiTheme="majorHAnsi" w:cstheme="majorHAnsi"/>
          <w:lang w:val="en-US"/>
        </w:rPr>
        <w:t>dose resolution, at the expense of increasing the statistical uncertainty</w:t>
      </w:r>
      <w:r>
        <w:rPr>
          <w:rFonts w:asciiTheme="majorHAnsi" w:hAnsiTheme="majorHAnsi" w:cstheme="majorHAnsi"/>
          <w:lang w:val="en-US"/>
        </w:rPr>
        <w:t>. In this case</w:t>
      </w:r>
      <w:r w:rsidR="000355BB">
        <w:rPr>
          <w:rFonts w:asciiTheme="majorHAnsi" w:hAnsiTheme="majorHAnsi" w:cstheme="majorHAnsi"/>
          <w:lang w:val="en-US"/>
        </w:rPr>
        <w:t>,</w:t>
      </w:r>
      <w:r>
        <w:rPr>
          <w:rFonts w:asciiTheme="majorHAnsi" w:hAnsiTheme="majorHAnsi" w:cstheme="majorHAnsi"/>
          <w:lang w:val="en-US"/>
        </w:rPr>
        <w:t xml:space="preserve"> the simulation folder may </w:t>
      </w:r>
      <w:r w:rsidR="000355BB">
        <w:rPr>
          <w:rFonts w:asciiTheme="majorHAnsi" w:hAnsiTheme="majorHAnsi" w:cstheme="majorHAnsi"/>
          <w:lang w:val="en-US"/>
        </w:rPr>
        <w:t>occupy</w:t>
      </w:r>
      <w:r>
        <w:rPr>
          <w:rFonts w:asciiTheme="majorHAnsi" w:hAnsiTheme="majorHAnsi" w:cstheme="majorHAnsi"/>
          <w:lang w:val="en-US"/>
        </w:rPr>
        <w:t xml:space="preserve"> as much as four times the disk space used </w:t>
      </w:r>
      <w:r w:rsidR="000355BB">
        <w:rPr>
          <w:rFonts w:asciiTheme="majorHAnsi" w:hAnsiTheme="majorHAnsi" w:cstheme="majorHAnsi"/>
          <w:lang w:val="en-US"/>
        </w:rPr>
        <w:t xml:space="preserve">with the </w:t>
      </w:r>
      <w:r>
        <w:rPr>
          <w:rFonts w:asciiTheme="majorHAnsi" w:hAnsiTheme="majorHAnsi" w:cstheme="majorHAnsi"/>
          <w:lang w:val="en-US"/>
        </w:rPr>
        <w:t>REDUCED</w:t>
      </w:r>
      <w:r w:rsidR="000355BB">
        <w:rPr>
          <w:rFonts w:asciiTheme="majorHAnsi" w:hAnsiTheme="majorHAnsi" w:cstheme="majorHAnsi"/>
          <w:lang w:val="en-US"/>
        </w:rPr>
        <w:t xml:space="preserve"> option</w:t>
      </w:r>
      <w:r w:rsidR="009364A6">
        <w:rPr>
          <w:rFonts w:asciiTheme="majorHAnsi" w:hAnsiTheme="majorHAnsi" w:cstheme="majorHAnsi"/>
          <w:lang w:val="en-US"/>
        </w:rPr>
        <w:t xml:space="preserve"> (maybe 1 GB per case).</w:t>
      </w:r>
    </w:p>
    <w:p w14:paraId="23F5F24F" w14:textId="77777777" w:rsidR="0052669F" w:rsidRPr="008B2B12" w:rsidRDefault="0052669F" w:rsidP="00F02F1B">
      <w:pPr>
        <w:ind w:left="708" w:right="-285"/>
        <w:rPr>
          <w:rFonts w:asciiTheme="majorHAnsi" w:hAnsiTheme="majorHAnsi" w:cstheme="majorHAnsi"/>
          <w:lang w:val="en-US"/>
        </w:rPr>
      </w:pPr>
    </w:p>
    <w:p w14:paraId="5D23627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HISTORIES (NUMBER OR FRACTION OF THE HISTORIES IN PSF)</w:t>
      </w:r>
    </w:p>
    <w:p w14:paraId="3185E2E6" w14:textId="148A074F"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Number of histories to be used in the simulations. If a value &gt; 1 is stated, it is understood that we refer to the number of histories. This number should not be larger than the number of histories contained in the used PSF. If a value &lt; 1 is used, it is understood that we refer to a fraction of the PSF available histories.</w:t>
      </w:r>
    </w:p>
    <w:p w14:paraId="785E5FB4" w14:textId="4F3B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Examples: for using all the available histories in the PSF, use value 1. To use the 25% of the histories in the PSF, set this value to 0.25. This value allows reducing the simulation time by a factor of 4, with a statistical uncertainty increased by a factor of 2. Useful if quick results are needed. Typical statistical uncertainties </w:t>
      </w:r>
      <w:r w:rsidR="00237DFF">
        <w:rPr>
          <w:rFonts w:asciiTheme="majorHAnsi" w:hAnsiTheme="majorHAnsi" w:cstheme="majorHAnsi"/>
          <w:lang w:val="en-US"/>
        </w:rPr>
        <w:t xml:space="preserve">attained </w:t>
      </w:r>
      <w:r w:rsidRPr="008B2B12">
        <w:rPr>
          <w:rFonts w:asciiTheme="majorHAnsi" w:hAnsiTheme="majorHAnsi" w:cstheme="majorHAnsi"/>
          <w:lang w:val="en-US"/>
        </w:rPr>
        <w:t>for clinical plans</w:t>
      </w:r>
      <w:r>
        <w:rPr>
          <w:rFonts w:asciiTheme="majorHAnsi" w:hAnsiTheme="majorHAnsi" w:cstheme="majorHAnsi"/>
          <w:lang w:val="en-US"/>
        </w:rPr>
        <w:t xml:space="preserve"> when Varian PSFs are used</w:t>
      </w:r>
      <w:r w:rsidRPr="008B2B12">
        <w:rPr>
          <w:rFonts w:asciiTheme="majorHAnsi" w:hAnsiTheme="majorHAnsi" w:cstheme="majorHAnsi"/>
          <w:lang w:val="en-US"/>
        </w:rPr>
        <w:t xml:space="preserve"> (</w:t>
      </w:r>
      <w:r w:rsidRPr="008B2B12">
        <w:rPr>
          <w:rFonts w:asciiTheme="majorHAnsi" w:hAnsiTheme="majorHAnsi" w:cstheme="majorHAnsi"/>
          <w:i/>
          <w:iCs/>
          <w:lang w:val="en-US"/>
        </w:rPr>
        <w:t>k</w:t>
      </w:r>
      <w:r w:rsidRPr="008B2B12">
        <w:rPr>
          <w:rFonts w:asciiTheme="majorHAnsi" w:hAnsiTheme="majorHAnsi" w:cstheme="majorHAnsi"/>
          <w:lang w:val="en-US"/>
        </w:rPr>
        <w:t>=2): full PSF 1-2%, 25% of the PSF: 2-4%.</w:t>
      </w:r>
    </w:p>
    <w:p w14:paraId="578A6789" w14:textId="77777777" w:rsidR="008B2B12" w:rsidRPr="008B2B12" w:rsidRDefault="008B2B12" w:rsidP="00F02F1B">
      <w:pPr>
        <w:ind w:left="708" w:right="-285"/>
        <w:rPr>
          <w:rFonts w:asciiTheme="majorHAnsi" w:hAnsiTheme="majorHAnsi" w:cstheme="majorHAnsi"/>
          <w:lang w:val="en-US"/>
        </w:rPr>
      </w:pPr>
    </w:p>
    <w:p w14:paraId="73B2E96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SPLITTING FACTOR</w:t>
      </w:r>
    </w:p>
    <w:p w14:paraId="31B01CAF" w14:textId="741180BB"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Splitting factor to perform simple splitting in the CT. Based on our experience with clinical plans, we recommend using a value around 170 to optimize the ratio of simulation time and statistical uncertainty (efficiency of the simulation)</w:t>
      </w:r>
      <w:r w:rsidR="0052669F">
        <w:rPr>
          <w:rFonts w:asciiTheme="majorHAnsi" w:hAnsiTheme="majorHAnsi" w:cstheme="majorHAnsi"/>
          <w:lang w:val="en-US"/>
        </w:rPr>
        <w:t xml:space="preserve">, although values between 100 and 300 may </w:t>
      </w:r>
      <w:r w:rsidR="007E3742">
        <w:rPr>
          <w:rFonts w:asciiTheme="majorHAnsi" w:hAnsiTheme="majorHAnsi" w:cstheme="majorHAnsi"/>
          <w:lang w:val="en-US"/>
        </w:rPr>
        <w:t>also offer</w:t>
      </w:r>
      <w:r w:rsidR="0052669F">
        <w:rPr>
          <w:rFonts w:asciiTheme="majorHAnsi" w:hAnsiTheme="majorHAnsi" w:cstheme="majorHAnsi"/>
          <w:lang w:val="en-US"/>
        </w:rPr>
        <w:t xml:space="preserve"> good results.</w:t>
      </w:r>
    </w:p>
    <w:p w14:paraId="4C493586" w14:textId="77777777" w:rsidR="008B2B12" w:rsidRPr="008B2B12" w:rsidRDefault="008B2B12" w:rsidP="00F02F1B">
      <w:pPr>
        <w:ind w:left="708" w:right="-285"/>
        <w:rPr>
          <w:rFonts w:asciiTheme="majorHAnsi" w:hAnsiTheme="majorHAnsi" w:cstheme="majorHAnsi"/>
          <w:lang w:val="en-US"/>
        </w:rPr>
      </w:pPr>
    </w:p>
    <w:p w14:paraId="2F972841"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t># CALIBRATION FOR PSF 6 MV</w:t>
      </w:r>
    </w:p>
    <w:p w14:paraId="54EFFF88" w14:textId="77777777" w:rsidR="008B2B12" w:rsidRP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07F5AD88" w14:textId="72188CF4" w:rsid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sidR="0052669F">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sidR="0052669F">
        <w:rPr>
          <w:rFonts w:asciiTheme="majorHAnsi" w:hAnsiTheme="majorHAnsi" w:cstheme="majorHAnsi"/>
          <w:lang w:val="en-US"/>
        </w:rPr>
        <w:t>Example: 0.8 Gy in the calibration point for 100 MU correspond to 0.7167 eV/</w:t>
      </w:r>
      <w:r w:rsidR="00B64459">
        <w:rPr>
          <w:rFonts w:asciiTheme="majorHAnsi" w:hAnsiTheme="majorHAnsi" w:cstheme="majorHAnsi"/>
          <w:lang w:val="en-US"/>
        </w:rPr>
        <w:t>(</w:t>
      </w:r>
      <w:r w:rsidR="0052669F">
        <w:rPr>
          <w:rFonts w:asciiTheme="majorHAnsi" w:hAnsiTheme="majorHAnsi" w:cstheme="majorHAnsi"/>
          <w:lang w:val="en-US"/>
        </w:rPr>
        <w:t>g history</w:t>
      </w:r>
      <w:r w:rsidR="00B64459">
        <w:rPr>
          <w:rFonts w:asciiTheme="majorHAnsi" w:hAnsiTheme="majorHAnsi" w:cstheme="majorHAnsi"/>
          <w:lang w:val="en-US"/>
        </w:rPr>
        <w:t>)</w:t>
      </w:r>
      <w:r w:rsidR="0052669F">
        <w:rPr>
          <w:rFonts w:asciiTheme="majorHAnsi" w:hAnsiTheme="majorHAnsi" w:cstheme="majorHAnsi"/>
          <w:lang w:val="en-US"/>
        </w:rPr>
        <w:t>, in this example for a 10x10 cm</w:t>
      </w:r>
      <w:r w:rsidR="0052669F" w:rsidRPr="00B64459">
        <w:rPr>
          <w:rFonts w:asciiTheme="majorHAnsi" w:hAnsiTheme="majorHAnsi" w:cstheme="majorHAnsi"/>
          <w:vertAlign w:val="superscript"/>
          <w:lang w:val="en-US"/>
        </w:rPr>
        <w:t>2</w:t>
      </w:r>
      <w:r w:rsidR="0052669F">
        <w:rPr>
          <w:rFonts w:asciiTheme="majorHAnsi" w:hAnsiTheme="majorHAnsi" w:cstheme="majorHAnsi"/>
          <w:lang w:val="en-US"/>
        </w:rPr>
        <w:t xml:space="preserve"> </w:t>
      </w:r>
      <w:r w:rsidR="00CD6C8B">
        <w:rPr>
          <w:rFonts w:asciiTheme="majorHAnsi" w:hAnsiTheme="majorHAnsi" w:cstheme="majorHAnsi"/>
          <w:lang w:val="en-US"/>
        </w:rPr>
        <w:t>field at SSD=90 cm, for a 6 MV beam from a TrueBeam linac.</w:t>
      </w:r>
    </w:p>
    <w:p w14:paraId="74A71EDE" w14:textId="0EB78093" w:rsidR="0052669F" w:rsidRPr="008B2B12" w:rsidRDefault="0052669F" w:rsidP="005C472E">
      <w:pPr>
        <w:spacing w:after="0"/>
        <w:ind w:left="709" w:right="-284"/>
        <w:rPr>
          <w:rFonts w:asciiTheme="majorHAnsi" w:hAnsiTheme="majorHAnsi" w:cstheme="majorHAnsi"/>
          <w:lang w:val="en-US"/>
        </w:rPr>
      </w:pPr>
      <w:r>
        <w:rPr>
          <w:rFonts w:asciiTheme="majorHAnsi" w:hAnsiTheme="majorHAnsi" w:cstheme="majorHAnsi"/>
          <w:lang w:val="en-US"/>
        </w:rPr>
        <w:t>0.8</w:t>
      </w:r>
    </w:p>
    <w:p w14:paraId="770F027C"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5DF4536"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0.7167</w:t>
      </w:r>
    </w:p>
    <w:p w14:paraId="316EED54" w14:textId="77777777" w:rsidR="008B2B12" w:rsidRPr="008B2B12" w:rsidRDefault="008B2B12" w:rsidP="00F02F1B">
      <w:pPr>
        <w:ind w:left="708" w:right="-285"/>
        <w:rPr>
          <w:rFonts w:asciiTheme="majorHAnsi" w:hAnsiTheme="majorHAnsi" w:cstheme="majorHAnsi"/>
          <w:lang w:val="en-US"/>
        </w:rPr>
      </w:pPr>
    </w:p>
    <w:p w14:paraId="079378A6"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lastRenderedPageBreak/>
        <w:t># CALIBRATION FOR PSF 6 MV FFF</w:t>
      </w:r>
    </w:p>
    <w:p w14:paraId="3F883692"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547BD611" w14:textId="428C65FA" w:rsidR="00CD6C8B" w:rsidRDefault="00CD6C8B"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Pr>
          <w:rFonts w:asciiTheme="majorHAnsi" w:hAnsiTheme="majorHAnsi" w:cstheme="majorHAnsi"/>
          <w:lang w:val="en-US"/>
        </w:rPr>
        <w:t>Example: 0.8 Gy in the calibration point for 100 MU correspond to 1.4507 eV/</w:t>
      </w:r>
      <w:r w:rsidR="00B64459">
        <w:rPr>
          <w:rFonts w:asciiTheme="majorHAnsi" w:hAnsiTheme="majorHAnsi" w:cstheme="majorHAnsi"/>
          <w:lang w:val="en-US"/>
        </w:rPr>
        <w:t>(</w:t>
      </w:r>
      <w:r>
        <w:rPr>
          <w:rFonts w:asciiTheme="majorHAnsi" w:hAnsiTheme="majorHAnsi" w:cstheme="majorHAnsi"/>
          <w:lang w:val="en-US"/>
        </w:rPr>
        <w:t>g history</w:t>
      </w:r>
      <w:r w:rsidR="00B64459">
        <w:rPr>
          <w:rFonts w:asciiTheme="majorHAnsi" w:hAnsiTheme="majorHAnsi" w:cstheme="majorHAnsi"/>
          <w:lang w:val="en-US"/>
        </w:rPr>
        <w:t>)</w:t>
      </w:r>
      <w:r>
        <w:rPr>
          <w:rFonts w:asciiTheme="majorHAnsi" w:hAnsiTheme="majorHAnsi" w:cstheme="majorHAnsi"/>
          <w:lang w:val="en-US"/>
        </w:rPr>
        <w:t>, in this example for a 10x10 cm</w:t>
      </w:r>
      <w:r w:rsidRPr="00B64459">
        <w:rPr>
          <w:rFonts w:asciiTheme="majorHAnsi" w:hAnsiTheme="majorHAnsi" w:cstheme="majorHAnsi"/>
          <w:vertAlign w:val="superscript"/>
          <w:lang w:val="en-US"/>
        </w:rPr>
        <w:t>2</w:t>
      </w:r>
      <w:r>
        <w:rPr>
          <w:rFonts w:asciiTheme="majorHAnsi" w:hAnsiTheme="majorHAnsi" w:cstheme="majorHAnsi"/>
          <w:lang w:val="en-US"/>
        </w:rPr>
        <w:t xml:space="preserve"> field at SSD</w:t>
      </w:r>
      <w:r w:rsidR="00B64459">
        <w:rPr>
          <w:rFonts w:asciiTheme="majorHAnsi" w:hAnsiTheme="majorHAnsi" w:cstheme="majorHAnsi"/>
          <w:lang w:val="en-US"/>
        </w:rPr>
        <w:t xml:space="preserve"> </w:t>
      </w:r>
      <w:r>
        <w:rPr>
          <w:rFonts w:asciiTheme="majorHAnsi" w:hAnsiTheme="majorHAnsi" w:cstheme="majorHAnsi"/>
          <w:lang w:val="en-US"/>
        </w:rPr>
        <w:t>=</w:t>
      </w:r>
      <w:r w:rsidR="00B64459">
        <w:rPr>
          <w:rFonts w:asciiTheme="majorHAnsi" w:hAnsiTheme="majorHAnsi" w:cstheme="majorHAnsi"/>
          <w:lang w:val="en-US"/>
        </w:rPr>
        <w:t xml:space="preserve"> </w:t>
      </w:r>
      <w:r>
        <w:rPr>
          <w:rFonts w:asciiTheme="majorHAnsi" w:hAnsiTheme="majorHAnsi" w:cstheme="majorHAnsi"/>
          <w:lang w:val="en-US"/>
        </w:rPr>
        <w:t>90</w:t>
      </w:r>
      <w:r w:rsidR="00B64459">
        <w:rPr>
          <w:rFonts w:asciiTheme="majorHAnsi" w:hAnsiTheme="majorHAnsi" w:cstheme="majorHAnsi"/>
          <w:lang w:val="en-US"/>
        </w:rPr>
        <w:t> </w:t>
      </w:r>
      <w:r>
        <w:rPr>
          <w:rFonts w:asciiTheme="majorHAnsi" w:hAnsiTheme="majorHAnsi" w:cstheme="majorHAnsi"/>
          <w:lang w:val="en-US"/>
        </w:rPr>
        <w:t>cm, for a 6 MV FFF beam from a TrueBeam linac.</w:t>
      </w:r>
    </w:p>
    <w:p w14:paraId="59E52529"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0.8</w:t>
      </w:r>
    </w:p>
    <w:p w14:paraId="46CF73B4"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F96AA1E"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1.4507</w:t>
      </w:r>
    </w:p>
    <w:p w14:paraId="7208FFB0" w14:textId="77777777" w:rsidR="008B2B12" w:rsidRDefault="008B2B12" w:rsidP="00F02F1B">
      <w:pPr>
        <w:spacing w:after="120"/>
        <w:ind w:left="708" w:right="-284"/>
        <w:rPr>
          <w:rFonts w:asciiTheme="majorHAnsi" w:hAnsiTheme="majorHAnsi" w:cstheme="majorHAnsi"/>
          <w:lang w:val="en-US"/>
        </w:rPr>
      </w:pPr>
    </w:p>
    <w:p w14:paraId="10A8E0FF" w14:textId="70DEC2B1" w:rsidR="00CD6C8B" w:rsidRDefault="00CD6C8B" w:rsidP="00F02F1B">
      <w:pPr>
        <w:spacing w:after="120"/>
        <w:ind w:left="708" w:right="-284"/>
        <w:rPr>
          <w:rFonts w:asciiTheme="majorHAnsi" w:hAnsiTheme="majorHAnsi" w:cstheme="majorHAnsi"/>
          <w:lang w:val="en-US"/>
        </w:rPr>
      </w:pPr>
      <w:r w:rsidRPr="00CD6C8B">
        <w:rPr>
          <w:rFonts w:asciiTheme="majorHAnsi" w:hAnsiTheme="majorHAnsi" w:cstheme="majorHAnsi"/>
          <w:lang w:val="en-US"/>
        </w:rPr>
        <w:t># GAMMA CRITERIA (ACTIVE/INACTIVE, dose_percent, DTA_mm, threshold_percent, uncertainty_percent, global/local)</w:t>
      </w:r>
    </w:p>
    <w:p w14:paraId="25A8E768" w14:textId="7DCA6BC5" w:rsidR="00CD6C8B" w:rsidRDefault="00CD6C8B" w:rsidP="00F02F1B">
      <w:pPr>
        <w:spacing w:after="120"/>
        <w:ind w:left="708" w:right="-284"/>
        <w:rPr>
          <w:rFonts w:asciiTheme="majorHAnsi" w:hAnsiTheme="majorHAnsi" w:cstheme="majorHAnsi"/>
          <w:lang w:val="en-US"/>
        </w:rPr>
      </w:pPr>
      <w:r>
        <w:rPr>
          <w:rFonts w:asciiTheme="majorHAnsi" w:hAnsiTheme="majorHAnsi" w:cstheme="majorHAnsi"/>
          <w:lang w:val="en-US"/>
        </w:rPr>
        <w:t xml:space="preserve">Here you can specify the criteria for gamma </w:t>
      </w:r>
      <w:r w:rsidR="00866929">
        <w:rPr>
          <w:rFonts w:asciiTheme="majorHAnsi" w:hAnsiTheme="majorHAnsi" w:cstheme="majorHAnsi"/>
          <w:lang w:val="en-US"/>
        </w:rPr>
        <w:t xml:space="preserve">index </w:t>
      </w:r>
      <w:r>
        <w:rPr>
          <w:rFonts w:asciiTheme="majorHAnsi" w:hAnsiTheme="majorHAnsi" w:cstheme="majorHAnsi"/>
          <w:lang w:val="en-US"/>
        </w:rPr>
        <w:t>analysis between the simulated dose distribution, and the dose distribution of the plan calculated by the TPS. You may add as many lines of gamma criteria as you want. Parameters needed:</w:t>
      </w:r>
    </w:p>
    <w:p w14:paraId="7033B381" w14:textId="1FADBF9D" w:rsidR="00CD6C8B" w:rsidRP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ACTIVE/INACTIVE: activates the comparison with the specified gamma criteria. INACTIVE makes the software to ignore the comparison. In the CONFIG.DOG distributed, some gamma criteria are provided</w:t>
      </w:r>
      <w:r w:rsidR="0061513F">
        <w:rPr>
          <w:rFonts w:asciiTheme="majorHAnsi" w:hAnsiTheme="majorHAnsi" w:cstheme="majorHAnsi"/>
          <w:lang w:val="en-US"/>
        </w:rPr>
        <w:t xml:space="preserve"> as suggestions</w:t>
      </w:r>
      <w:r w:rsidRPr="00CD6C8B">
        <w:rPr>
          <w:rFonts w:asciiTheme="majorHAnsi" w:hAnsiTheme="majorHAnsi" w:cstheme="majorHAnsi"/>
          <w:lang w:val="en-US"/>
        </w:rPr>
        <w:t xml:space="preserve">, valid for standard plans, </w:t>
      </w:r>
      <w:r w:rsidR="003179A8">
        <w:rPr>
          <w:rFonts w:asciiTheme="majorHAnsi" w:hAnsiTheme="majorHAnsi" w:cstheme="majorHAnsi"/>
          <w:lang w:val="en-US"/>
        </w:rPr>
        <w:t>or</w:t>
      </w:r>
      <w:r w:rsidRPr="00CD6C8B">
        <w:rPr>
          <w:rFonts w:asciiTheme="majorHAnsi" w:hAnsiTheme="majorHAnsi" w:cstheme="majorHAnsi"/>
          <w:lang w:val="en-US"/>
        </w:rPr>
        <w:t xml:space="preserve"> for radiosurgery plans. Activate or inactivate as desired</w:t>
      </w:r>
      <w:r w:rsidR="00485677">
        <w:rPr>
          <w:rFonts w:asciiTheme="majorHAnsi" w:hAnsiTheme="majorHAnsi" w:cstheme="majorHAnsi"/>
          <w:lang w:val="en-US"/>
        </w:rPr>
        <w:t>, or add new ones.</w:t>
      </w:r>
    </w:p>
    <w:p w14:paraId="5687ED9A" w14:textId="17B7A5AE"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dose_percent: dose criteria for th</w:t>
      </w:r>
      <w:r>
        <w:rPr>
          <w:rFonts w:asciiTheme="majorHAnsi" w:hAnsiTheme="majorHAnsi" w:cstheme="majorHAnsi"/>
          <w:lang w:val="en-US"/>
        </w:rPr>
        <w:t>e gamma analysis, in percentage.</w:t>
      </w:r>
    </w:p>
    <w:p w14:paraId="094F305B" w14:textId="0B20E611"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DTA_mm: dose-to-agreement value, stated in mm. Note that</w:t>
      </w:r>
      <w:r w:rsidR="009A7CC1">
        <w:rPr>
          <w:rFonts w:asciiTheme="majorHAnsi" w:hAnsiTheme="majorHAnsi" w:cstheme="majorHAnsi"/>
          <w:lang w:val="en-US"/>
        </w:rPr>
        <w:t xml:space="preserve"> in</w:t>
      </w:r>
      <w:r>
        <w:rPr>
          <w:rFonts w:asciiTheme="majorHAnsi" w:hAnsiTheme="majorHAnsi" w:cstheme="majorHAnsi"/>
          <w:lang w:val="en-US"/>
        </w:rPr>
        <w:t xml:space="preserve"> the PRIMO GUI</w:t>
      </w:r>
      <w:r w:rsidR="009A7CC1">
        <w:rPr>
          <w:rFonts w:asciiTheme="majorHAnsi" w:hAnsiTheme="majorHAnsi" w:cstheme="majorHAnsi"/>
          <w:lang w:val="en-US"/>
        </w:rPr>
        <w:t xml:space="preserve"> and in the PRIMO reports, the </w:t>
      </w:r>
      <w:r>
        <w:rPr>
          <w:rFonts w:asciiTheme="majorHAnsi" w:hAnsiTheme="majorHAnsi" w:cstheme="majorHAnsi"/>
          <w:lang w:val="en-US"/>
        </w:rPr>
        <w:t>DTA i</w:t>
      </w:r>
      <w:r w:rsidR="009A7CC1">
        <w:rPr>
          <w:rFonts w:asciiTheme="majorHAnsi" w:hAnsiTheme="majorHAnsi" w:cstheme="majorHAnsi"/>
          <w:lang w:val="en-US"/>
        </w:rPr>
        <w:t xml:space="preserve">s shown in </w:t>
      </w:r>
      <w:r>
        <w:rPr>
          <w:rFonts w:asciiTheme="majorHAnsi" w:hAnsiTheme="majorHAnsi" w:cstheme="majorHAnsi"/>
          <w:lang w:val="en-US"/>
        </w:rPr>
        <w:t>cm.</w:t>
      </w:r>
    </w:p>
    <w:p w14:paraId="4CE7A728" w14:textId="59057C96"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threshold_percent: threshold value, in percentage.</w:t>
      </w:r>
    </w:p>
    <w:p w14:paraId="2AE292D2" w14:textId="7817AEED"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uncertainty_percent: uncertainty threshold, in percentage.</w:t>
      </w:r>
    </w:p>
    <w:p w14:paraId="1D7FBB2B" w14:textId="3A60029D" w:rsidR="009A20ED"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global/local: to choose between GLOBAL gamma analysis, or LOCAL gamma analysis.</w:t>
      </w:r>
    </w:p>
    <w:p w14:paraId="69E072D8" w14:textId="7CF6FA60" w:rsidR="009A20ED" w:rsidRDefault="009A20ED" w:rsidP="00F02F1B">
      <w:pPr>
        <w:spacing w:after="120"/>
        <w:ind w:left="708" w:right="-284"/>
        <w:rPr>
          <w:rFonts w:asciiTheme="majorHAnsi" w:hAnsiTheme="majorHAnsi" w:cstheme="majorHAnsi"/>
          <w:lang w:val="en-US"/>
        </w:rPr>
      </w:pPr>
      <w:r>
        <w:rPr>
          <w:rFonts w:asciiTheme="majorHAnsi" w:hAnsiTheme="majorHAnsi" w:cstheme="majorHAnsi"/>
          <w:lang w:val="en-US"/>
        </w:rPr>
        <w:t>For more details, check out the PRIMO manual.</w:t>
      </w:r>
    </w:p>
    <w:p w14:paraId="3702AEC1" w14:textId="77777777" w:rsidR="009A20ED" w:rsidRPr="009A20ED" w:rsidRDefault="009A20ED" w:rsidP="00F02F1B">
      <w:pPr>
        <w:spacing w:after="120"/>
        <w:ind w:left="708" w:right="-284"/>
        <w:rPr>
          <w:rFonts w:asciiTheme="majorHAnsi" w:hAnsiTheme="majorHAnsi" w:cstheme="majorHAnsi"/>
          <w:lang w:val="en-US"/>
        </w:rPr>
      </w:pPr>
    </w:p>
    <w:p w14:paraId="5E45E504"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SEND TELEGRAM</w:t>
      </w:r>
    </w:p>
    <w:p w14:paraId="05E1D94E" w14:textId="77777777" w:rsidR="00CD6C8B" w:rsidRDefault="008B2B12" w:rsidP="00F02F1B">
      <w:pPr>
        <w:spacing w:after="120"/>
        <w:ind w:left="708"/>
        <w:rPr>
          <w:rFonts w:asciiTheme="majorHAnsi" w:hAnsiTheme="majorHAnsi" w:cstheme="majorHAnsi"/>
          <w:lang w:val="en-US"/>
        </w:rPr>
      </w:pPr>
      <w:r w:rsidRPr="008B2B12">
        <w:rPr>
          <w:rFonts w:asciiTheme="majorHAnsi" w:hAnsiTheme="majorHAnsi" w:cstheme="majorHAnsi"/>
          <w:lang w:val="en-US"/>
        </w:rPr>
        <w:t xml:space="preserve">To activate the </w:t>
      </w:r>
      <w:r w:rsidR="00CD6C8B">
        <w:rPr>
          <w:rFonts w:asciiTheme="majorHAnsi" w:hAnsiTheme="majorHAnsi" w:cstheme="majorHAnsi"/>
          <w:lang w:val="en-US"/>
        </w:rPr>
        <w:t xml:space="preserve">optional feature of </w:t>
      </w:r>
      <w:r w:rsidRPr="008B2B12">
        <w:rPr>
          <w:rFonts w:asciiTheme="majorHAnsi" w:hAnsiTheme="majorHAnsi" w:cstheme="majorHAnsi"/>
          <w:lang w:val="en-US"/>
        </w:rPr>
        <w:t xml:space="preserve">sending PDF reports of the results to a </w:t>
      </w:r>
      <w:r w:rsidR="00CD6C8B">
        <w:rPr>
          <w:rFonts w:asciiTheme="majorHAnsi" w:hAnsiTheme="majorHAnsi" w:cstheme="majorHAnsi"/>
          <w:lang w:val="en-US"/>
        </w:rPr>
        <w:t xml:space="preserve">user-defined </w:t>
      </w:r>
      <w:r w:rsidRPr="008B2B12">
        <w:rPr>
          <w:rFonts w:asciiTheme="majorHAnsi" w:hAnsiTheme="majorHAnsi" w:cstheme="majorHAnsi"/>
          <w:lang w:val="en-US"/>
        </w:rPr>
        <w:t xml:space="preserve">Telegram </w:t>
      </w:r>
      <w:r w:rsidR="00CD6C8B">
        <w:rPr>
          <w:rFonts w:asciiTheme="majorHAnsi" w:hAnsiTheme="majorHAnsi" w:cstheme="majorHAnsi"/>
          <w:lang w:val="en-US"/>
        </w:rPr>
        <w:t>bot</w:t>
      </w:r>
      <w:r w:rsidRPr="008B2B12">
        <w:rPr>
          <w:rFonts w:asciiTheme="majorHAnsi" w:hAnsiTheme="majorHAnsi" w:cstheme="majorHAnsi"/>
          <w:lang w:val="en-US"/>
        </w:rPr>
        <w:t xml:space="preserve">. For instructions on how to create a Telegram bot, see for instance: </w:t>
      </w:r>
      <w:r w:rsidR="00000000">
        <w:fldChar w:fldCharType="begin"/>
      </w:r>
      <w:r w:rsidR="00000000" w:rsidRPr="001F65CE">
        <w:rPr>
          <w:lang w:val="en-US"/>
          <w:rPrChange w:id="13" w:author="Marcelino Hermida" w:date="2023-11-05T13:25:00Z">
            <w:rPr/>
          </w:rPrChange>
        </w:rPr>
        <w:instrText>HYPERLINK "https://medium.com/@ManHay_Hong/how-to-create-a-telegram-bot-and-send-messages-with-python-4cf314d9fa3e"</w:instrText>
      </w:r>
      <w:r w:rsidR="00000000">
        <w:fldChar w:fldCharType="separate"/>
      </w:r>
      <w:r w:rsidRPr="008B2B12">
        <w:rPr>
          <w:rStyle w:val="Hipervnculo"/>
          <w:rFonts w:asciiTheme="majorHAnsi" w:hAnsiTheme="majorHAnsi" w:cstheme="majorHAnsi"/>
          <w:lang w:val="en-US"/>
        </w:rPr>
        <w:t>https://medium.com/@ManHay_Hong/how-to-create-a-telegram-bot-and-send-messages-with-python-4cf314d9fa3e</w:t>
      </w:r>
      <w:r w:rsidR="00000000">
        <w:rPr>
          <w:rStyle w:val="Hipervnculo"/>
          <w:rFonts w:asciiTheme="majorHAnsi" w:hAnsiTheme="majorHAnsi" w:cstheme="majorHAnsi"/>
          <w:lang w:val="en-US"/>
        </w:rPr>
        <w:fldChar w:fldCharType="end"/>
      </w:r>
      <w:r w:rsidRPr="008B2B12">
        <w:rPr>
          <w:rFonts w:asciiTheme="majorHAnsi" w:hAnsiTheme="majorHAnsi" w:cstheme="majorHAnsi"/>
          <w:lang w:val="en-US"/>
        </w:rPr>
        <w:t xml:space="preserve">. </w:t>
      </w:r>
    </w:p>
    <w:p w14:paraId="6C6B2FF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Possible values: YES or NO.</w:t>
      </w:r>
    </w:p>
    <w:p w14:paraId="671BE3AE" w14:textId="77777777" w:rsidR="008B2B12" w:rsidRPr="008B2B12" w:rsidRDefault="008B2B12" w:rsidP="00F02F1B">
      <w:pPr>
        <w:ind w:left="708" w:right="-285"/>
        <w:rPr>
          <w:rFonts w:asciiTheme="majorHAnsi" w:hAnsiTheme="majorHAnsi" w:cstheme="majorHAnsi"/>
          <w:lang w:val="en-US"/>
        </w:rPr>
      </w:pPr>
    </w:p>
    <w:p w14:paraId="33FA7908"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BOT TOKEN</w:t>
      </w:r>
    </w:p>
    <w:p w14:paraId="2B01F42F" w14:textId="426451F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bot token.</w:t>
      </w:r>
    </w:p>
    <w:p w14:paraId="266A10A1" w14:textId="77777777" w:rsidR="008B2B12" w:rsidRDefault="008B2B12" w:rsidP="00F02F1B">
      <w:pPr>
        <w:ind w:left="708" w:right="-285"/>
        <w:rPr>
          <w:rFonts w:asciiTheme="majorHAnsi" w:hAnsiTheme="majorHAnsi" w:cstheme="majorHAnsi"/>
          <w:lang w:val="en-US"/>
        </w:rPr>
      </w:pPr>
    </w:p>
    <w:p w14:paraId="7AFF1D36" w14:textId="77777777" w:rsidR="0084523B" w:rsidRPr="008B2B12" w:rsidRDefault="0084523B" w:rsidP="00F02F1B">
      <w:pPr>
        <w:ind w:left="708" w:right="-285"/>
        <w:rPr>
          <w:rFonts w:asciiTheme="majorHAnsi" w:hAnsiTheme="majorHAnsi" w:cstheme="majorHAnsi"/>
          <w:lang w:val="en-US"/>
        </w:rPr>
      </w:pPr>
    </w:p>
    <w:p w14:paraId="4E0CC7A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BOT CHATID</w:t>
      </w:r>
    </w:p>
    <w:p w14:paraId="260488C4" w14:textId="48954F9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chat id.</w:t>
      </w:r>
    </w:p>
    <w:p w14:paraId="16FF87F2" w14:textId="77777777" w:rsidR="008B2B12" w:rsidRPr="008B2B12" w:rsidRDefault="008B2B12" w:rsidP="00F02F1B">
      <w:pPr>
        <w:ind w:left="708" w:right="-285"/>
        <w:rPr>
          <w:rFonts w:asciiTheme="majorHAnsi" w:hAnsiTheme="majorHAnsi" w:cstheme="majorHAnsi"/>
          <w:lang w:val="en-US"/>
        </w:rPr>
      </w:pPr>
    </w:p>
    <w:p w14:paraId="640EFFF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SOUND</w:t>
      </w:r>
    </w:p>
    <w:p w14:paraId="2E7F8C24" w14:textId="32783A1C" w:rsidR="008B2B12" w:rsidRPr="00F02F1B"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To activate/deactivate an audible warning (a barking dog!) once the simulation and data extraction</w:t>
      </w:r>
      <w:r w:rsidR="009A7CC1">
        <w:rPr>
          <w:rFonts w:asciiTheme="majorHAnsi" w:hAnsiTheme="majorHAnsi" w:cstheme="majorHAnsi"/>
          <w:lang w:val="en-US"/>
        </w:rPr>
        <w:t xml:space="preserve"> of each simulation</w:t>
      </w:r>
      <w:r w:rsidRPr="008B2B12">
        <w:rPr>
          <w:rFonts w:asciiTheme="majorHAnsi" w:hAnsiTheme="majorHAnsi" w:cstheme="majorHAnsi"/>
          <w:lang w:val="en-US"/>
        </w:rPr>
        <w:t xml:space="preserve"> is finished. </w:t>
      </w:r>
      <w:r w:rsidRPr="00F02F1B">
        <w:rPr>
          <w:rFonts w:asciiTheme="majorHAnsi" w:hAnsiTheme="majorHAnsi" w:cstheme="majorHAnsi"/>
          <w:lang w:val="en-US"/>
        </w:rPr>
        <w:t>Possible values: YES or NO.</w:t>
      </w:r>
    </w:p>
    <w:p w14:paraId="0C3EF9C1" w14:textId="77777777" w:rsidR="007D2C93" w:rsidRDefault="007D2C93" w:rsidP="00A174E8">
      <w:pPr>
        <w:spacing w:after="120"/>
        <w:jc w:val="both"/>
        <w:rPr>
          <w:rFonts w:ascii="Calibri Light" w:hAnsi="Calibri Light" w:cs="Calibri Light"/>
          <w:lang w:val="en-US"/>
        </w:rPr>
      </w:pPr>
    </w:p>
    <w:p w14:paraId="47B9DAF7" w14:textId="25E71123" w:rsidR="005166B7"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Configure in your TPS an export filter to export the plan, CT, </w:t>
      </w:r>
      <w:r w:rsidR="002C1926">
        <w:rPr>
          <w:rFonts w:ascii="Calibri Light" w:hAnsi="Calibri Light" w:cs="Calibri Light"/>
          <w:lang w:val="en-US"/>
        </w:rPr>
        <w:t>s</w:t>
      </w:r>
      <w:r>
        <w:rPr>
          <w:rFonts w:ascii="Calibri Light" w:hAnsi="Calibri Light" w:cs="Calibri Light"/>
          <w:lang w:val="en-US"/>
        </w:rPr>
        <w:t>tructure and dose DICOM files to the DICOM folder specified in the CONFIG.DOG file</w:t>
      </w:r>
      <w:r w:rsidR="007505D1">
        <w:rPr>
          <w:rFonts w:ascii="Calibri Light" w:hAnsi="Calibri Light" w:cs="Calibri Light"/>
          <w:lang w:val="en-US"/>
        </w:rPr>
        <w:t>. Name this filter, as an example, “Export to PRIMO WatchDog”.</w:t>
      </w:r>
    </w:p>
    <w:p w14:paraId="4DF21858" w14:textId="77777777" w:rsidR="007D2C93" w:rsidRDefault="007D2C93" w:rsidP="00A174E8">
      <w:pPr>
        <w:spacing w:after="120"/>
        <w:jc w:val="both"/>
        <w:rPr>
          <w:rFonts w:ascii="Calibri Light" w:hAnsi="Calibri Light" w:cs="Calibri Light"/>
          <w:lang w:val="en-US"/>
        </w:rPr>
      </w:pPr>
    </w:p>
    <w:p w14:paraId="121D78A6" w14:textId="195D4E1B" w:rsidR="007D2C93"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Routine use</w:t>
      </w:r>
    </w:p>
    <w:p w14:paraId="42D95415" w14:textId="52258265" w:rsidR="00F02F1B"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Execute the PRIMO_WatchDog.exe file, or execute the PRIMO_WatchDog.py file from the </w:t>
      </w:r>
      <w:r w:rsidR="00394FFA">
        <w:rPr>
          <w:rFonts w:ascii="Calibri Light" w:hAnsi="Calibri Light" w:cs="Calibri Light"/>
          <w:lang w:val="en-US"/>
        </w:rPr>
        <w:t>Windows command window</w:t>
      </w:r>
      <w:r>
        <w:rPr>
          <w:rFonts w:ascii="Calibri Light" w:hAnsi="Calibri Light" w:cs="Calibri Light"/>
          <w:lang w:val="en-US"/>
        </w:rPr>
        <w:t xml:space="preserve">: </w:t>
      </w:r>
      <w:r w:rsidRPr="00394FFA">
        <w:rPr>
          <w:rFonts w:ascii="Consolas" w:hAnsi="Consolas" w:cs="Calibri Light"/>
          <w:sz w:val="18"/>
          <w:szCs w:val="18"/>
          <w:lang w:val="en-US"/>
        </w:rPr>
        <w:t>python PRIMO_WatchDog.py</w:t>
      </w:r>
      <w:r>
        <w:rPr>
          <w:rFonts w:ascii="Calibri Light" w:hAnsi="Calibri Light" w:cs="Calibri Light"/>
          <w:lang w:val="en-US"/>
        </w:rPr>
        <w:t>. A console window will open and in a few seconds the software will be ready</w:t>
      </w:r>
      <w:r w:rsidR="00F02F1B">
        <w:rPr>
          <w:rFonts w:ascii="Calibri Light" w:hAnsi="Calibri Light" w:cs="Calibri Light"/>
          <w:lang w:val="en-US"/>
        </w:rPr>
        <w:t>, waiting for DICOM files to process (Figure 2).</w:t>
      </w:r>
      <w:r w:rsidR="005166B7">
        <w:rPr>
          <w:rFonts w:ascii="Calibri Light" w:hAnsi="Calibri Light" w:cs="Calibri Light"/>
          <w:lang w:val="en-US"/>
        </w:rPr>
        <w:t xml:space="preserve"> Note that if the executable file is used, a splash screen is shown until the unpacking of the necessary libraries is done. Depending on the computer, this may take some time, up to 1 min.</w:t>
      </w:r>
      <w:r w:rsidR="003E2105">
        <w:rPr>
          <w:rFonts w:ascii="Calibri Light" w:hAnsi="Calibri Light" w:cs="Calibri Light"/>
          <w:lang w:val="en-US"/>
        </w:rPr>
        <w:t xml:space="preserve"> Also, make sure </w:t>
      </w:r>
      <w:r w:rsidR="0051470E">
        <w:rPr>
          <w:rFonts w:ascii="Calibri Light" w:hAnsi="Calibri Light" w:cs="Calibri Light"/>
          <w:lang w:val="en-US"/>
        </w:rPr>
        <w:t xml:space="preserve">that </w:t>
      </w:r>
      <w:r w:rsidR="003E2105">
        <w:rPr>
          <w:rFonts w:ascii="Calibri Light" w:hAnsi="Calibri Light" w:cs="Calibri Light"/>
          <w:lang w:val="en-US"/>
        </w:rPr>
        <w:t>your antivirus software is not blocking the execution of the file.</w:t>
      </w:r>
    </w:p>
    <w:p w14:paraId="125E6610" w14:textId="77777777" w:rsidR="003E2105" w:rsidRDefault="003E2105" w:rsidP="00A174E8">
      <w:pPr>
        <w:spacing w:after="120"/>
        <w:jc w:val="both"/>
        <w:rPr>
          <w:rFonts w:ascii="Calibri Light" w:hAnsi="Calibri Light" w:cs="Calibri Light"/>
          <w:lang w:val="en-US"/>
        </w:rPr>
      </w:pPr>
    </w:p>
    <w:p w14:paraId="4AFD6D30" w14:textId="0DB2BC23" w:rsidR="00F02F1B" w:rsidRDefault="00F02F1B" w:rsidP="00F02F1B">
      <w:pPr>
        <w:spacing w:after="120"/>
        <w:jc w:val="center"/>
        <w:rPr>
          <w:rFonts w:ascii="Calibri Light" w:hAnsi="Calibri Light" w:cs="Calibri Light"/>
          <w:lang w:val="en-US"/>
        </w:rPr>
      </w:pPr>
      <w:r>
        <w:rPr>
          <w:noProof/>
          <w:lang w:eastAsia="es-ES"/>
        </w:rPr>
        <w:drawing>
          <wp:inline distT="0" distB="0" distL="0" distR="0" wp14:anchorId="1CE84CCE" wp14:editId="2998AEB6">
            <wp:extent cx="4423375" cy="2362237"/>
            <wp:effectExtent l="0" t="0" r="0" b="0"/>
            <wp:docPr id="1060606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6914" name=""/>
                    <pic:cNvPicPr/>
                  </pic:nvPicPr>
                  <pic:blipFill rotWithShape="1">
                    <a:blip r:embed="rId14"/>
                    <a:srcRect l="7344" t="12903" r="49696" b="46310"/>
                    <a:stretch/>
                  </pic:blipFill>
                  <pic:spPr bwMode="auto">
                    <a:xfrm>
                      <a:off x="0" y="0"/>
                      <a:ext cx="4438519" cy="2370324"/>
                    </a:xfrm>
                    <a:prstGeom prst="rect">
                      <a:avLst/>
                    </a:prstGeom>
                    <a:ln>
                      <a:noFill/>
                    </a:ln>
                    <a:extLst>
                      <a:ext uri="{53640926-AAD7-44D8-BBD7-CCE9431645EC}">
                        <a14:shadowObscured xmlns:a14="http://schemas.microsoft.com/office/drawing/2010/main"/>
                      </a:ext>
                    </a:extLst>
                  </pic:spPr>
                </pic:pic>
              </a:graphicData>
            </a:graphic>
          </wp:inline>
        </w:drawing>
      </w:r>
    </w:p>
    <w:p w14:paraId="3A32956C" w14:textId="3FE5ACBF" w:rsidR="00F02F1B" w:rsidRDefault="00F02F1B" w:rsidP="00F02F1B">
      <w:pPr>
        <w:spacing w:after="120"/>
        <w:jc w:val="center"/>
        <w:rPr>
          <w:rFonts w:ascii="Calibri Light" w:hAnsi="Calibri Light" w:cs="Calibri Light"/>
          <w:lang w:val="en-US"/>
        </w:rPr>
      </w:pPr>
      <w:r>
        <w:rPr>
          <w:rFonts w:ascii="Calibri Light" w:hAnsi="Calibri Light" w:cs="Calibri Light"/>
          <w:lang w:val="en-US"/>
        </w:rPr>
        <w:t>Figure 2. PRIMO WatchDog window.</w:t>
      </w:r>
    </w:p>
    <w:p w14:paraId="0C88E0E0" w14:textId="77777777" w:rsidR="00E8031F" w:rsidRDefault="00E8031F" w:rsidP="00A174E8">
      <w:pPr>
        <w:spacing w:after="120"/>
        <w:jc w:val="both"/>
        <w:rPr>
          <w:rFonts w:ascii="Calibri Light" w:hAnsi="Calibri Light" w:cs="Calibri Light"/>
          <w:lang w:val="en-US"/>
        </w:rPr>
      </w:pPr>
    </w:p>
    <w:p w14:paraId="2ADD5FAB" w14:textId="67539505"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 xml:space="preserve">The software will be monitoring the folder specified in the </w:t>
      </w:r>
      <w:r w:rsidRPr="008B2B12">
        <w:rPr>
          <w:rFonts w:asciiTheme="majorHAnsi" w:hAnsiTheme="majorHAnsi" w:cstheme="majorHAnsi"/>
          <w:lang w:val="en-US"/>
        </w:rPr>
        <w:t>DICOM RT IMPORT FOLDER</w:t>
      </w:r>
      <w:r>
        <w:rPr>
          <w:rFonts w:asciiTheme="majorHAnsi" w:hAnsiTheme="majorHAnsi" w:cstheme="majorHAnsi"/>
          <w:lang w:val="en-US"/>
        </w:rPr>
        <w:t xml:space="preserve"> section of the configuration file.</w:t>
      </w:r>
    </w:p>
    <w:p w14:paraId="20ED8C87" w14:textId="3CA5544D"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Then, you may e</w:t>
      </w:r>
      <w:r w:rsidR="007505D1">
        <w:rPr>
          <w:rFonts w:ascii="Calibri Light" w:hAnsi="Calibri Light" w:cs="Calibri Light"/>
          <w:lang w:val="en-US"/>
        </w:rPr>
        <w:t xml:space="preserve">xport </w:t>
      </w:r>
      <w:r>
        <w:rPr>
          <w:rFonts w:ascii="Calibri Light" w:hAnsi="Calibri Light" w:cs="Calibri Light"/>
          <w:lang w:val="en-US"/>
        </w:rPr>
        <w:t xml:space="preserve">plan </w:t>
      </w:r>
      <w:r w:rsidR="007505D1">
        <w:rPr>
          <w:rFonts w:ascii="Calibri Light" w:hAnsi="Calibri Light" w:cs="Calibri Light"/>
          <w:lang w:val="en-US"/>
        </w:rPr>
        <w:t>DICOM files from your TPS using the export filter configured above. As an alternative, you may also simply paste the DICOM files, or a folder containing the DICOM files, into the DICOM folder.</w:t>
      </w:r>
    </w:p>
    <w:p w14:paraId="1BE5B3C2" w14:textId="430AAB52" w:rsidR="002817FA" w:rsidRPr="002817FA" w:rsidRDefault="00FB4890" w:rsidP="002817FA">
      <w:pPr>
        <w:spacing w:after="120"/>
        <w:jc w:val="both"/>
        <w:rPr>
          <w:rFonts w:ascii="Calibri Light" w:hAnsi="Calibri Light" w:cs="Calibri Light"/>
          <w:lang w:val="en-US"/>
        </w:rPr>
      </w:pPr>
      <w:r w:rsidRPr="002817FA">
        <w:rPr>
          <w:rFonts w:ascii="Calibri Light" w:hAnsi="Calibri Light" w:cs="Calibri Light"/>
          <w:lang w:val="en-US"/>
        </w:rPr>
        <w:t>When the DICOM files are detected</w:t>
      </w:r>
      <w:r>
        <w:rPr>
          <w:rFonts w:ascii="Calibri Light" w:hAnsi="Calibri Light" w:cs="Calibri Light"/>
          <w:lang w:val="en-US"/>
        </w:rPr>
        <w:t>, t</w:t>
      </w:r>
      <w:r w:rsidR="002817FA" w:rsidRPr="002817FA">
        <w:rPr>
          <w:rFonts w:ascii="Calibri Light" w:hAnsi="Calibri Light" w:cs="Calibri Light"/>
          <w:lang w:val="en-US"/>
        </w:rPr>
        <w:t>he following steps</w:t>
      </w:r>
      <w:r>
        <w:rPr>
          <w:rFonts w:ascii="Calibri Light" w:hAnsi="Calibri Light" w:cs="Calibri Light"/>
          <w:lang w:val="en-US"/>
        </w:rPr>
        <w:t xml:space="preserve"> (Figure 3)</w:t>
      </w:r>
      <w:r w:rsidR="002817FA" w:rsidRPr="002817FA">
        <w:rPr>
          <w:rFonts w:ascii="Calibri Light" w:hAnsi="Calibri Light" w:cs="Calibri Light"/>
          <w:lang w:val="en-US"/>
        </w:rPr>
        <w:t xml:space="preserve"> proceed automatically</w:t>
      </w:r>
      <w:r w:rsidR="002817FA">
        <w:rPr>
          <w:rFonts w:ascii="Calibri Light" w:hAnsi="Calibri Light" w:cs="Calibri Light"/>
          <w:lang w:val="en-US"/>
        </w:rPr>
        <w:t xml:space="preserve"> and without the user intervention:</w:t>
      </w:r>
    </w:p>
    <w:p w14:paraId="5C13E575" w14:textId="087BF519" w:rsidR="002817FA" w:rsidRDefault="00FB4890"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lastRenderedPageBreak/>
        <w:t>P</w:t>
      </w:r>
      <w:r w:rsidR="002817FA" w:rsidRPr="002817FA">
        <w:rPr>
          <w:rFonts w:ascii="Calibri Light" w:hAnsi="Calibri Light" w:cs="Calibri Light"/>
          <w:lang w:val="en-US"/>
        </w:rPr>
        <w:t>atient and plan ID, linac ID, beam energy, and MLC model, among other parameters, are read from the DICOM files.</w:t>
      </w:r>
    </w:p>
    <w:p w14:paraId="6D0EEBC4" w14:textId="5E0E8F50"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 xml:space="preserve">The scripts create a PRIMO macro file to setup the simulation and the gamma index analyses. </w:t>
      </w:r>
      <w:commentRangeStart w:id="14"/>
      <w:r w:rsidRPr="00FB4890">
        <w:rPr>
          <w:rFonts w:ascii="Calibri Light" w:hAnsi="Calibri Light" w:cs="Calibri Light"/>
          <w:u w:val="single"/>
          <w:lang w:val="en-US"/>
        </w:rPr>
        <w:t>At this point, the scripts are ready to manage a new plan in a parallel process</w:t>
      </w:r>
      <w:r w:rsidR="00E8031F">
        <w:rPr>
          <w:rFonts w:ascii="Calibri Light" w:hAnsi="Calibri Light" w:cs="Calibri Light"/>
          <w:u w:val="single"/>
          <w:lang w:val="en-US"/>
        </w:rPr>
        <w:t>!</w:t>
      </w:r>
      <w:commentRangeEnd w:id="14"/>
      <w:r w:rsidR="004D7E0A">
        <w:rPr>
          <w:rStyle w:val="Refdecomentario"/>
        </w:rPr>
        <w:commentReference w:id="14"/>
      </w:r>
    </w:p>
    <w:p w14:paraId="7FC0709C" w14:textId="6A4D7127"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The scripts start</w:t>
      </w:r>
      <w:r w:rsidR="00E8031F">
        <w:rPr>
          <w:rFonts w:ascii="Calibri Light" w:hAnsi="Calibri Light" w:cs="Calibri Light"/>
          <w:lang w:val="en-US"/>
        </w:rPr>
        <w:t xml:space="preserve"> a </w:t>
      </w:r>
      <w:r w:rsidRPr="002817FA">
        <w:rPr>
          <w:rFonts w:ascii="Calibri Light" w:hAnsi="Calibri Light" w:cs="Calibri Light"/>
          <w:lang w:val="en-US"/>
        </w:rPr>
        <w:t xml:space="preserve">PRIMO </w:t>
      </w:r>
      <w:r w:rsidR="00E8031F">
        <w:rPr>
          <w:rFonts w:ascii="Calibri Light" w:hAnsi="Calibri Light" w:cs="Calibri Light"/>
          <w:lang w:val="en-US"/>
        </w:rPr>
        <w:t>instance</w:t>
      </w:r>
      <w:r w:rsidR="00F354CF">
        <w:rPr>
          <w:rFonts w:ascii="Calibri Light" w:hAnsi="Calibri Light" w:cs="Calibri Light"/>
          <w:lang w:val="en-US"/>
        </w:rPr>
        <w:t xml:space="preserve"> in a parallel process</w:t>
      </w:r>
      <w:r w:rsidR="00E8031F">
        <w:rPr>
          <w:rFonts w:ascii="Calibri Light" w:hAnsi="Calibri Light" w:cs="Calibri Light"/>
          <w:lang w:val="en-US"/>
        </w:rPr>
        <w:t xml:space="preserve"> </w:t>
      </w:r>
      <w:r w:rsidRPr="002817FA">
        <w:rPr>
          <w:rFonts w:ascii="Calibri Light" w:hAnsi="Calibri Light" w:cs="Calibri Light"/>
          <w:lang w:val="en-US"/>
        </w:rPr>
        <w:t xml:space="preserve">with the </w:t>
      </w:r>
      <w:r w:rsidR="00E8031F">
        <w:rPr>
          <w:rFonts w:ascii="Calibri Light" w:hAnsi="Calibri Light" w:cs="Calibri Light"/>
          <w:lang w:val="en-US"/>
        </w:rPr>
        <w:t xml:space="preserve">created </w:t>
      </w:r>
      <w:r w:rsidRPr="002817FA">
        <w:rPr>
          <w:rFonts w:ascii="Calibri Light" w:hAnsi="Calibri Light" w:cs="Calibri Light"/>
          <w:lang w:val="en-US"/>
        </w:rPr>
        <w:t>macro file, and the simulation begins.</w:t>
      </w:r>
    </w:p>
    <w:p w14:paraId="4A61D99A" w14:textId="40BBBB9A"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 xml:space="preserve">Once the simulation and the gamma index analyses are done, the scripts store the results in </w:t>
      </w:r>
      <w:r w:rsidR="009749FB">
        <w:rPr>
          <w:rFonts w:ascii="Calibri Light" w:hAnsi="Calibri Light" w:cs="Calibri Light"/>
          <w:lang w:val="en-US"/>
        </w:rPr>
        <w:t xml:space="preserve">the </w:t>
      </w:r>
      <w:r w:rsidR="009749FB" w:rsidRPr="009749FB">
        <w:rPr>
          <w:rFonts w:ascii="Calibri Light" w:hAnsi="Calibri Light" w:cs="Calibri Light"/>
          <w:lang w:val="en-US"/>
        </w:rPr>
        <w:t>PRIMO_simulation_results.csv</w:t>
      </w:r>
      <w:r w:rsidRPr="002817FA">
        <w:rPr>
          <w:rFonts w:ascii="Calibri Light" w:hAnsi="Calibri Light" w:cs="Calibri Light"/>
          <w:lang w:val="en-US"/>
        </w:rPr>
        <w:t xml:space="preserve"> file for further analysis</w:t>
      </w:r>
      <w:r w:rsidR="00FB4890">
        <w:rPr>
          <w:rFonts w:ascii="Calibri Light" w:hAnsi="Calibri Light" w:cs="Calibri Light"/>
          <w:lang w:val="en-US"/>
        </w:rPr>
        <w:t>, and the associated PRIMO instance is closed</w:t>
      </w:r>
      <w:r w:rsidRPr="002817FA">
        <w:rPr>
          <w:rFonts w:ascii="Calibri Light" w:hAnsi="Calibri Light" w:cs="Calibri Light"/>
          <w:lang w:val="en-US"/>
        </w:rPr>
        <w:t>.</w:t>
      </w:r>
      <w:r>
        <w:rPr>
          <w:rFonts w:ascii="Calibri Light" w:hAnsi="Calibri Light" w:cs="Calibri Light"/>
          <w:lang w:val="en-US"/>
        </w:rPr>
        <w:t xml:space="preserve"> If activated, an audible alarm warns the results are available. If activated, the results are also sent to the Telegram bot.</w:t>
      </w:r>
    </w:p>
    <w:p w14:paraId="61F52052" w14:textId="77777777" w:rsidR="002817FA" w:rsidRDefault="002817FA" w:rsidP="002817FA">
      <w:pPr>
        <w:spacing w:after="120"/>
        <w:jc w:val="both"/>
        <w:rPr>
          <w:rFonts w:ascii="Calibri Light" w:hAnsi="Calibri Light" w:cs="Calibri Light"/>
          <w:lang w:val="en-US"/>
        </w:rPr>
      </w:pPr>
    </w:p>
    <w:p w14:paraId="08C7930E" w14:textId="73E547F6" w:rsidR="00FB4890" w:rsidRDefault="00FB4890" w:rsidP="0040734A">
      <w:pPr>
        <w:spacing w:after="120"/>
        <w:ind w:left="-567"/>
        <w:jc w:val="center"/>
        <w:rPr>
          <w:rFonts w:ascii="Calibri Light" w:hAnsi="Calibri Light" w:cs="Calibri Light"/>
          <w:lang w:val="en-US"/>
        </w:rPr>
      </w:pPr>
      <w:commentRangeStart w:id="15"/>
      <w:r w:rsidRPr="00FB4890">
        <w:rPr>
          <w:rFonts w:ascii="Calibri Light" w:hAnsi="Calibri Light" w:cs="Calibri Light"/>
          <w:noProof/>
          <w:lang w:eastAsia="es-ES"/>
        </w:rPr>
        <w:drawing>
          <wp:inline distT="0" distB="0" distL="0" distR="0" wp14:anchorId="7EF24305" wp14:editId="647C9517">
            <wp:extent cx="6318896" cy="1305530"/>
            <wp:effectExtent l="0" t="0" r="5715" b="9525"/>
            <wp:docPr id="508343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92" t="1" r="1152" b="51457"/>
                    <a:stretch/>
                  </pic:blipFill>
                  <pic:spPr bwMode="auto">
                    <a:xfrm>
                      <a:off x="0" y="0"/>
                      <a:ext cx="6342405" cy="1310387"/>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
      <w:r w:rsidR="004D7E0A">
        <w:rPr>
          <w:rStyle w:val="Refdecomentario"/>
        </w:rPr>
        <w:commentReference w:id="15"/>
      </w:r>
    </w:p>
    <w:p w14:paraId="0A8E124A" w14:textId="267A3D0E" w:rsidR="00FB4890" w:rsidRDefault="00FB4890" w:rsidP="00FB4890">
      <w:pPr>
        <w:spacing w:after="120"/>
        <w:jc w:val="center"/>
        <w:rPr>
          <w:rFonts w:ascii="Calibri Light" w:hAnsi="Calibri Light" w:cs="Calibri Light"/>
          <w:lang w:val="en-US"/>
        </w:rPr>
      </w:pPr>
      <w:r>
        <w:rPr>
          <w:rFonts w:ascii="Calibri Light" w:hAnsi="Calibri Light" w:cs="Calibri Light"/>
          <w:lang w:val="en-US"/>
        </w:rPr>
        <w:t>Figure 3. PRIMO WatchDog inner workings.</w:t>
      </w:r>
    </w:p>
    <w:p w14:paraId="1AFE1947" w14:textId="77777777" w:rsidR="00FB4890" w:rsidRDefault="00FB4890" w:rsidP="002817FA">
      <w:pPr>
        <w:spacing w:after="120"/>
        <w:jc w:val="both"/>
        <w:rPr>
          <w:rFonts w:ascii="Calibri Light" w:hAnsi="Calibri Light" w:cs="Calibri Light"/>
          <w:lang w:val="en-US"/>
        </w:rPr>
      </w:pPr>
    </w:p>
    <w:p w14:paraId="73017D91" w14:textId="4F6D3ED0" w:rsidR="002817FA" w:rsidRPr="002817FA" w:rsidRDefault="002817FA" w:rsidP="002817FA">
      <w:pPr>
        <w:spacing w:after="120"/>
        <w:jc w:val="both"/>
        <w:rPr>
          <w:rFonts w:ascii="Calibri Light" w:hAnsi="Calibri Light" w:cs="Calibri Light"/>
          <w:lang w:val="en-US"/>
        </w:rPr>
      </w:pPr>
      <w:r>
        <w:rPr>
          <w:rFonts w:ascii="Calibri Light" w:hAnsi="Calibri Light" w:cs="Calibri Light"/>
          <w:lang w:val="en-US"/>
        </w:rPr>
        <w:t xml:space="preserve">The </w:t>
      </w:r>
      <w:commentRangeStart w:id="16"/>
      <w:del w:id="17" w:author="Marcelino Hermida" w:date="2023-11-05T13:28:00Z">
        <w:r w:rsidDel="001F65CE">
          <w:rPr>
            <w:rFonts w:ascii="Calibri Light" w:hAnsi="Calibri Light" w:cs="Calibri Light"/>
            <w:lang w:val="en-US"/>
          </w:rPr>
          <w:delText>software</w:delText>
        </w:r>
        <w:commentRangeEnd w:id="16"/>
        <w:r w:rsidR="003309D0" w:rsidDel="001F65CE">
          <w:rPr>
            <w:rStyle w:val="Refdecomentario"/>
          </w:rPr>
          <w:commentReference w:id="16"/>
        </w:r>
        <w:r w:rsidDel="001F65CE">
          <w:rPr>
            <w:rFonts w:ascii="Calibri Light" w:hAnsi="Calibri Light" w:cs="Calibri Light"/>
            <w:lang w:val="en-US"/>
          </w:rPr>
          <w:delText xml:space="preserve"> </w:delText>
        </w:r>
      </w:del>
      <w:ins w:id="18" w:author="Marcelino Hermida" w:date="2023-11-05T13:28:00Z">
        <w:r w:rsidR="001F65CE">
          <w:rPr>
            <w:rFonts w:ascii="Calibri Light" w:hAnsi="Calibri Light" w:cs="Calibri Light"/>
            <w:lang w:val="en-US"/>
          </w:rPr>
          <w:t>scri</w:t>
        </w:r>
      </w:ins>
      <w:ins w:id="19" w:author="Marcelino Hermida" w:date="2023-11-05T13:29:00Z">
        <w:r w:rsidR="001F65CE">
          <w:rPr>
            <w:rFonts w:ascii="Calibri Light" w:hAnsi="Calibri Light" w:cs="Calibri Light"/>
            <w:lang w:val="en-US"/>
          </w:rPr>
          <w:t>pts can manage</w:t>
        </w:r>
      </w:ins>
      <w:ins w:id="20" w:author="Marcelino Hermida" w:date="2023-11-05T13:28:00Z">
        <w:r w:rsidR="001F65CE">
          <w:rPr>
            <w:rFonts w:ascii="Calibri Light" w:hAnsi="Calibri Light" w:cs="Calibri Light"/>
            <w:lang w:val="en-US"/>
          </w:rPr>
          <w:t xml:space="preserve"> </w:t>
        </w:r>
      </w:ins>
      <w:r>
        <w:rPr>
          <w:rFonts w:ascii="Calibri Light" w:hAnsi="Calibri Light" w:cs="Calibri Light"/>
          <w:lang w:val="en-US"/>
        </w:rPr>
        <w:t xml:space="preserve">performs adequately even if several plans are simulated simultaneously, although this is dependent on the computer </w:t>
      </w:r>
      <w:r w:rsidR="009749FB">
        <w:rPr>
          <w:rFonts w:ascii="Calibri Light" w:hAnsi="Calibri Light" w:cs="Calibri Light"/>
          <w:lang w:val="en-US"/>
        </w:rPr>
        <w:t>resources, mainly RAM and disk speed</w:t>
      </w:r>
      <w:r>
        <w:rPr>
          <w:rFonts w:ascii="Calibri Light" w:hAnsi="Calibri Light" w:cs="Calibri Light"/>
          <w:lang w:val="en-US"/>
        </w:rPr>
        <w:t>.</w:t>
      </w:r>
      <w:r w:rsidR="00F774B7">
        <w:rPr>
          <w:rFonts w:ascii="Calibri Light" w:hAnsi="Calibri Light" w:cs="Calibri Light"/>
          <w:lang w:val="en-US"/>
        </w:rPr>
        <w:t xml:space="preserve"> With a computer adequate to use the PRIMO software, sending 3-4 plans to be simulated simultaneously should </w:t>
      </w:r>
      <w:r w:rsidR="002211C7">
        <w:rPr>
          <w:rFonts w:ascii="Calibri Light" w:hAnsi="Calibri Light" w:cs="Calibri Light"/>
          <w:lang w:val="en-US"/>
        </w:rPr>
        <w:t xml:space="preserve">work </w:t>
      </w:r>
      <w:r w:rsidR="00F774B7">
        <w:rPr>
          <w:rFonts w:ascii="Calibri Light" w:hAnsi="Calibri Light" w:cs="Calibri Light"/>
          <w:lang w:val="en-US"/>
        </w:rPr>
        <w:t>fine.</w:t>
      </w:r>
    </w:p>
    <w:p w14:paraId="0BCE6220" w14:textId="1D8C915A" w:rsidR="007D2C93" w:rsidRDefault="007D2C93" w:rsidP="00A174E8">
      <w:pPr>
        <w:spacing w:after="120"/>
        <w:jc w:val="both"/>
        <w:rPr>
          <w:rFonts w:ascii="Calibri Light" w:hAnsi="Calibri Light" w:cs="Calibri Light"/>
          <w:lang w:val="en-US"/>
        </w:rPr>
      </w:pPr>
    </w:p>
    <w:p w14:paraId="04E19BF5" w14:textId="77777777" w:rsidR="0084523B" w:rsidRDefault="0084523B" w:rsidP="00A174E8">
      <w:pPr>
        <w:spacing w:after="120"/>
        <w:jc w:val="both"/>
        <w:rPr>
          <w:rFonts w:ascii="Calibri Light" w:hAnsi="Calibri Light" w:cs="Calibri Light"/>
          <w:lang w:val="en-US"/>
        </w:rPr>
      </w:pPr>
    </w:p>
    <w:p w14:paraId="5DF46F8F" w14:textId="7874951C" w:rsidR="0051470E" w:rsidRDefault="0051470E" w:rsidP="0051470E">
      <w:pPr>
        <w:spacing w:after="120"/>
        <w:jc w:val="both"/>
        <w:rPr>
          <w:rFonts w:ascii="Calibri Light" w:hAnsi="Calibri Light" w:cs="Calibri Light"/>
          <w:b/>
          <w:sz w:val="32"/>
          <w:lang w:val="en-US"/>
        </w:rPr>
      </w:pPr>
      <w:r>
        <w:rPr>
          <w:rFonts w:ascii="Calibri Light" w:hAnsi="Calibri Light" w:cs="Calibri Light"/>
          <w:b/>
          <w:sz w:val="32"/>
          <w:lang w:val="en-US"/>
        </w:rPr>
        <w:t>Validation</w:t>
      </w:r>
    </w:p>
    <w:p w14:paraId="7C64F155" w14:textId="604EB1CA" w:rsidR="0051470E" w:rsidRPr="0051470E" w:rsidRDefault="0051470E" w:rsidP="0051470E">
      <w:pPr>
        <w:spacing w:after="120"/>
        <w:jc w:val="both"/>
        <w:rPr>
          <w:rFonts w:ascii="Calibri Light" w:hAnsi="Calibri Light" w:cs="Calibri Light"/>
          <w:lang w:val="en-US"/>
        </w:rPr>
      </w:pPr>
      <w:r>
        <w:rPr>
          <w:rFonts w:ascii="Calibri Light" w:hAnsi="Calibri Light" w:cs="Calibri Light"/>
          <w:lang w:val="en-US"/>
        </w:rPr>
        <w:t xml:space="preserve">The distributed scripts were </w:t>
      </w:r>
      <w:r w:rsidRPr="0051470E">
        <w:rPr>
          <w:rFonts w:ascii="Calibri Light" w:hAnsi="Calibri Light" w:cs="Calibri Light"/>
          <w:lang w:val="en-US"/>
        </w:rPr>
        <w:t>tested with:</w:t>
      </w:r>
    </w:p>
    <w:p w14:paraId="45B158DC" w14:textId="3084ED3F"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PRIMO v. 0.3.1.1816 installed in computers with Windows 7 and Windows 10</w:t>
      </w:r>
      <w:r w:rsidR="00E458E8">
        <w:rPr>
          <w:rFonts w:ascii="Calibri Light" w:hAnsi="Calibri Light" w:cs="Calibri Light"/>
          <w:lang w:val="en-US"/>
        </w:rPr>
        <w:t xml:space="preserve"> operating systems</w:t>
      </w:r>
      <w:r w:rsidRPr="0051470E">
        <w:rPr>
          <w:rFonts w:ascii="Calibri Light" w:hAnsi="Calibri Light" w:cs="Calibri Light"/>
          <w:lang w:val="en-US"/>
        </w:rPr>
        <w:t>.</w:t>
      </w:r>
    </w:p>
    <w:p w14:paraId="3FAABFCC" w14:textId="6A3548C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Varian PSFs for 6 MV and 6 MV FFF photon beams</w:t>
      </w:r>
      <w:r w:rsidR="00E458E8">
        <w:rPr>
          <w:rFonts w:ascii="Calibri Light" w:hAnsi="Calibri Light" w:cs="Calibri Light"/>
          <w:lang w:val="en-US"/>
        </w:rPr>
        <w:t xml:space="preserve"> from Varian TrueBeam linacs.</w:t>
      </w:r>
    </w:p>
    <w:p w14:paraId="776CB66F" w14:textId="364DA25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IMRT and VMAT plans</w:t>
      </w:r>
      <w:r w:rsidR="001F65CE">
        <w:rPr>
          <w:rFonts w:ascii="Calibri Light" w:hAnsi="Calibri Light" w:cs="Calibri Light"/>
          <w:lang w:val="en-US"/>
        </w:rPr>
        <w:t xml:space="preserve"> (including HyperArc plans)</w:t>
      </w:r>
      <w:r w:rsidRPr="0051470E">
        <w:rPr>
          <w:rFonts w:ascii="Calibri Light" w:hAnsi="Calibri Light" w:cs="Calibri Light"/>
          <w:lang w:val="en-US"/>
        </w:rPr>
        <w:t xml:space="preserve"> from Varian Eclipse v. 15.6 and v. 16.</w:t>
      </w:r>
    </w:p>
    <w:p w14:paraId="6BD107D9" w14:textId="77777777"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VMAT radiosurgery plans from Brainlab Elements Cranial SRS, and DCA plans from Elements Multiple Brain Metastases.</w:t>
      </w:r>
    </w:p>
    <w:p w14:paraId="0DE67A74" w14:textId="70C6FCF4" w:rsid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Millennium 120 and HD120 MLCs.</w:t>
      </w:r>
    </w:p>
    <w:p w14:paraId="74F23EBC" w14:textId="3536545E" w:rsidR="003A731E" w:rsidRDefault="003A731E" w:rsidP="0051470E">
      <w:pPr>
        <w:pStyle w:val="Prrafodelista"/>
        <w:numPr>
          <w:ilvl w:val="0"/>
          <w:numId w:val="17"/>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CT and phantoms created in Eclipse.</w:t>
      </w:r>
    </w:p>
    <w:p w14:paraId="4DC29437" w14:textId="77777777" w:rsidR="0051470E" w:rsidRDefault="0051470E" w:rsidP="0051470E">
      <w:pPr>
        <w:spacing w:after="120"/>
        <w:jc w:val="both"/>
        <w:rPr>
          <w:rFonts w:ascii="Calibri Light" w:hAnsi="Calibri Light" w:cs="Calibri Light"/>
          <w:lang w:val="en-US"/>
        </w:rPr>
      </w:pPr>
    </w:p>
    <w:p w14:paraId="1F1CA016" w14:textId="77777777" w:rsidR="00DE17FC" w:rsidRDefault="00DE17FC" w:rsidP="0051470E">
      <w:pPr>
        <w:spacing w:after="120"/>
        <w:jc w:val="both"/>
        <w:rPr>
          <w:rFonts w:ascii="Calibri Light" w:hAnsi="Calibri Light" w:cs="Calibri Light"/>
          <w:lang w:val="en-US"/>
        </w:rPr>
      </w:pPr>
    </w:p>
    <w:p w14:paraId="3FA14D6C" w14:textId="77777777" w:rsidR="00DE17FC" w:rsidRDefault="00DE17FC" w:rsidP="0051470E">
      <w:pPr>
        <w:spacing w:after="120"/>
        <w:jc w:val="both"/>
        <w:rPr>
          <w:rFonts w:ascii="Calibri Light" w:hAnsi="Calibri Light" w:cs="Calibri Light"/>
          <w:lang w:val="en-US"/>
        </w:rPr>
      </w:pPr>
    </w:p>
    <w:p w14:paraId="58F2BC98" w14:textId="0B2510C1" w:rsidR="00311282" w:rsidRDefault="00B448EF" w:rsidP="00311282">
      <w:pPr>
        <w:spacing w:after="120"/>
        <w:jc w:val="both"/>
        <w:rPr>
          <w:rFonts w:ascii="Calibri Light" w:hAnsi="Calibri Light" w:cs="Calibri Light"/>
          <w:b/>
          <w:sz w:val="32"/>
          <w:lang w:val="en-US"/>
        </w:rPr>
      </w:pPr>
      <w:r>
        <w:rPr>
          <w:rFonts w:ascii="Calibri Light" w:hAnsi="Calibri Light" w:cs="Calibri Light"/>
          <w:b/>
          <w:sz w:val="32"/>
          <w:lang w:val="en-US"/>
        </w:rPr>
        <w:lastRenderedPageBreak/>
        <w:t>Limitations</w:t>
      </w:r>
    </w:p>
    <w:p w14:paraId="7B60C55D" w14:textId="77777777" w:rsidR="004C377D" w:rsidRDefault="004C377D" w:rsidP="004C377D">
      <w:pPr>
        <w:spacing w:after="120"/>
        <w:jc w:val="both"/>
        <w:rPr>
          <w:rFonts w:ascii="Calibri Light" w:hAnsi="Calibri Light" w:cs="Calibri Light"/>
          <w:lang w:val="en-US"/>
        </w:rPr>
      </w:pPr>
      <w:r>
        <w:rPr>
          <w:rFonts w:ascii="Calibri Light" w:hAnsi="Calibri Light" w:cs="Calibri Light"/>
          <w:lang w:val="en-US"/>
        </w:rPr>
        <w:t>If the DICOM file folder is located in a network folder, there can be some synchronization problems if the network speed is low. If this happens, as a workaround, use a local folder as DICOM folder. If that is not feasible, contact the author so the time delay can be increased. This will be fixed in coming versions.</w:t>
      </w:r>
    </w:p>
    <w:p w14:paraId="36B403C6" w14:textId="712315A7" w:rsidR="00B448EF" w:rsidRDefault="00B448EF" w:rsidP="004C377D">
      <w:pPr>
        <w:spacing w:after="120"/>
        <w:jc w:val="both"/>
        <w:rPr>
          <w:rFonts w:ascii="Calibri Light" w:hAnsi="Calibri Light" w:cs="Calibri Light"/>
          <w:lang w:val="en-US"/>
        </w:rPr>
      </w:pPr>
      <w:r>
        <w:rPr>
          <w:rFonts w:ascii="Calibri Light" w:hAnsi="Calibri Light" w:cs="Calibri Light"/>
          <w:lang w:val="en-US"/>
        </w:rPr>
        <w:t>In the current version, the plans managed by the scripts are simulated with the DPM simulation engine only. In future versions, the user will be able to choose DPM or PENELOPE using the configuration file.</w:t>
      </w:r>
    </w:p>
    <w:p w14:paraId="6D15B787" w14:textId="07B7D7DF" w:rsidR="00311282" w:rsidRDefault="00311282" w:rsidP="00A174E8">
      <w:pPr>
        <w:spacing w:after="120"/>
        <w:jc w:val="both"/>
        <w:rPr>
          <w:rFonts w:ascii="Calibri Light" w:hAnsi="Calibri Light" w:cs="Calibri Light"/>
          <w:lang w:val="en-US"/>
        </w:rPr>
      </w:pPr>
      <w:r>
        <w:rPr>
          <w:rFonts w:ascii="Calibri Light" w:hAnsi="Calibri Light" w:cs="Calibri Light"/>
          <w:lang w:val="en-US"/>
        </w:rPr>
        <w:t xml:space="preserve">Sometimes, the </w:t>
      </w:r>
      <w:r w:rsidR="004C377D">
        <w:rPr>
          <w:rFonts w:ascii="Calibri Light" w:hAnsi="Calibri Light" w:cs="Calibri Light"/>
          <w:lang w:val="en-US"/>
        </w:rPr>
        <w:t>sending of</w:t>
      </w:r>
      <w:r>
        <w:rPr>
          <w:rFonts w:ascii="Calibri Light" w:hAnsi="Calibri Light" w:cs="Calibri Light"/>
          <w:lang w:val="en-US"/>
        </w:rPr>
        <w:t xml:space="preserve"> results to </w:t>
      </w:r>
      <w:r w:rsidR="004C377D">
        <w:rPr>
          <w:rFonts w:ascii="Calibri Light" w:hAnsi="Calibri Light" w:cs="Calibri Light"/>
          <w:lang w:val="en-US"/>
        </w:rPr>
        <w:t xml:space="preserve">the </w:t>
      </w:r>
      <w:r>
        <w:rPr>
          <w:rFonts w:ascii="Calibri Light" w:hAnsi="Calibri Light" w:cs="Calibri Light"/>
          <w:lang w:val="en-US"/>
        </w:rPr>
        <w:t xml:space="preserve">Telegram </w:t>
      </w:r>
      <w:r w:rsidR="004C377D">
        <w:rPr>
          <w:rFonts w:ascii="Calibri Light" w:hAnsi="Calibri Light" w:cs="Calibri Light"/>
          <w:lang w:val="en-US"/>
        </w:rPr>
        <w:t>bot</w:t>
      </w:r>
      <w:r>
        <w:rPr>
          <w:rFonts w:ascii="Calibri Light" w:hAnsi="Calibri Light" w:cs="Calibri Light"/>
          <w:lang w:val="en-US"/>
        </w:rPr>
        <w:t xml:space="preserve"> </w:t>
      </w:r>
      <w:r w:rsidR="004C377D">
        <w:rPr>
          <w:rFonts w:ascii="Calibri Light" w:hAnsi="Calibri Light" w:cs="Calibri Light"/>
          <w:lang w:val="en-US"/>
        </w:rPr>
        <w:t xml:space="preserve">may </w:t>
      </w:r>
      <w:r>
        <w:rPr>
          <w:rFonts w:ascii="Calibri Light" w:hAnsi="Calibri Light" w:cs="Calibri Light"/>
          <w:lang w:val="en-US"/>
        </w:rPr>
        <w:t xml:space="preserve">not work, although it is well configured. The most likely reason is </w:t>
      </w:r>
      <w:r w:rsidR="004C377D">
        <w:rPr>
          <w:rFonts w:ascii="Calibri Light" w:hAnsi="Calibri Light" w:cs="Calibri Light"/>
          <w:lang w:val="en-US"/>
        </w:rPr>
        <w:t xml:space="preserve">that </w:t>
      </w:r>
      <w:r>
        <w:rPr>
          <w:rFonts w:ascii="Calibri Light" w:hAnsi="Calibri Light" w:cs="Calibri Light"/>
          <w:lang w:val="en-US"/>
        </w:rPr>
        <w:t>a firewall is blocking the connection to the Telegram servers. Thi</w:t>
      </w:r>
      <w:r w:rsidR="004C377D">
        <w:rPr>
          <w:rFonts w:ascii="Calibri Light" w:hAnsi="Calibri Light" w:cs="Calibri Light"/>
          <w:lang w:val="en-US"/>
        </w:rPr>
        <w:t>s is likely to</w:t>
      </w:r>
      <w:r>
        <w:rPr>
          <w:rFonts w:ascii="Calibri Light" w:hAnsi="Calibri Light" w:cs="Calibri Light"/>
          <w:lang w:val="en-US"/>
        </w:rPr>
        <w:t xml:space="preserve"> happen </w:t>
      </w:r>
      <w:r w:rsidR="0073482E">
        <w:rPr>
          <w:rFonts w:ascii="Calibri Light" w:hAnsi="Calibri Light" w:cs="Calibri Light"/>
          <w:lang w:val="en-US"/>
        </w:rPr>
        <w:t>with</w:t>
      </w:r>
      <w:r>
        <w:rPr>
          <w:rFonts w:ascii="Calibri Light" w:hAnsi="Calibri Light" w:cs="Calibri Light"/>
          <w:lang w:val="en-US"/>
        </w:rPr>
        <w:t xml:space="preserve"> computers in corporative networks, like in a hospital. </w:t>
      </w:r>
      <w:r w:rsidR="00F61791">
        <w:rPr>
          <w:rFonts w:ascii="Calibri Light" w:hAnsi="Calibri Light" w:cs="Calibri Light"/>
          <w:lang w:val="en-US"/>
        </w:rPr>
        <w:t>In such situation, contact your IT department, or simply inactivate the feature in the CONFIG.DOG file</w:t>
      </w:r>
      <w:r w:rsidR="007161C7">
        <w:rPr>
          <w:rFonts w:ascii="Calibri Light" w:hAnsi="Calibri Light" w:cs="Calibri Light"/>
          <w:lang w:val="en-US"/>
        </w:rPr>
        <w:t>, setting the tag “</w:t>
      </w:r>
      <w:r w:rsidR="007161C7" w:rsidRPr="007161C7">
        <w:rPr>
          <w:rFonts w:ascii="Calibri Light" w:hAnsi="Calibri Light" w:cs="Calibri Light"/>
          <w:lang w:val="en-US"/>
        </w:rPr>
        <w:t># SEND TELEGRAM</w:t>
      </w:r>
      <w:r w:rsidR="007161C7">
        <w:rPr>
          <w:rFonts w:ascii="Calibri Light" w:hAnsi="Calibri Light" w:cs="Calibri Light"/>
          <w:lang w:val="en-US"/>
        </w:rPr>
        <w:t>” to NO.</w:t>
      </w:r>
    </w:p>
    <w:p w14:paraId="66719092" w14:textId="77777777" w:rsidR="00311282" w:rsidRDefault="00311282" w:rsidP="00A174E8">
      <w:pPr>
        <w:spacing w:after="120"/>
        <w:jc w:val="both"/>
        <w:rPr>
          <w:rFonts w:ascii="Calibri Light" w:hAnsi="Calibri Light" w:cs="Calibri Light"/>
          <w:lang w:val="en-US"/>
        </w:rPr>
      </w:pPr>
    </w:p>
    <w:p w14:paraId="414FF2FD" w14:textId="77777777" w:rsidR="00734222" w:rsidRPr="00734222" w:rsidRDefault="004C7D8B" w:rsidP="00A174E8">
      <w:pPr>
        <w:spacing w:after="120"/>
        <w:jc w:val="both"/>
        <w:rPr>
          <w:rFonts w:ascii="Calibri Light" w:hAnsi="Calibri Light" w:cs="Calibri Light"/>
          <w:b/>
          <w:sz w:val="32"/>
          <w:lang w:val="en-US"/>
        </w:rPr>
      </w:pPr>
      <w:r>
        <w:rPr>
          <w:rFonts w:ascii="Calibri Light" w:hAnsi="Calibri Light" w:cs="Calibri Light"/>
          <w:b/>
          <w:sz w:val="32"/>
          <w:lang w:val="en-US"/>
        </w:rPr>
        <w:t>Recommended c</w:t>
      </w:r>
      <w:r w:rsidR="00734222" w:rsidRPr="00734222">
        <w:rPr>
          <w:rFonts w:ascii="Calibri Light" w:hAnsi="Calibri Light" w:cs="Calibri Light"/>
          <w:b/>
          <w:sz w:val="32"/>
          <w:lang w:val="en-US"/>
        </w:rPr>
        <w:t>itation</w:t>
      </w:r>
    </w:p>
    <w:p w14:paraId="33299FAA" w14:textId="77777777" w:rsidR="00734222" w:rsidRPr="00734222" w:rsidRDefault="00734222" w:rsidP="00A174E8">
      <w:pPr>
        <w:spacing w:after="120"/>
        <w:jc w:val="both"/>
        <w:rPr>
          <w:rFonts w:ascii="Calibri Light" w:hAnsi="Calibri Light" w:cs="Calibri Light"/>
          <w:lang w:val="en-US"/>
        </w:rPr>
      </w:pPr>
      <w:r w:rsidRPr="00734222">
        <w:rPr>
          <w:rFonts w:ascii="Calibri Light" w:hAnsi="Calibri Light" w:cs="Calibri Light"/>
          <w:lang w:val="en-US"/>
        </w:rPr>
        <w:t>If you find this tool useful for your research,</w:t>
      </w:r>
      <w:r w:rsidR="004C7258">
        <w:rPr>
          <w:rFonts w:ascii="Calibri Light" w:hAnsi="Calibri Light" w:cs="Calibri Light"/>
          <w:lang w:val="en-US"/>
        </w:rPr>
        <w:t xml:space="preserve"> </w:t>
      </w:r>
      <w:r w:rsidRPr="00734222">
        <w:rPr>
          <w:rFonts w:ascii="Calibri Light" w:hAnsi="Calibri Light" w:cs="Calibri Light"/>
          <w:lang w:val="en-US"/>
        </w:rPr>
        <w:t>please cite this reference:</w:t>
      </w:r>
    </w:p>
    <w:p w14:paraId="0E7DF925" w14:textId="176E5BA9" w:rsidR="000972CC" w:rsidRDefault="00F81717" w:rsidP="001807B8">
      <w:pPr>
        <w:pStyle w:val="Prrafodelista"/>
        <w:numPr>
          <w:ilvl w:val="0"/>
          <w:numId w:val="18"/>
        </w:numPr>
        <w:spacing w:after="120"/>
        <w:contextualSpacing w:val="0"/>
        <w:jc w:val="both"/>
        <w:rPr>
          <w:rFonts w:ascii="Calibri Light" w:hAnsi="Calibri Light" w:cs="Calibri Light"/>
          <w:lang w:val="en-US"/>
        </w:rPr>
      </w:pPr>
      <w:r w:rsidRPr="000972CC">
        <w:rPr>
          <w:rFonts w:ascii="Calibri Light" w:hAnsi="Calibri Light" w:cs="Calibri Light"/>
          <w:lang w:val="en-US"/>
        </w:rPr>
        <w:t>M. Hermida-López and J. F. Calvo-Ortega, PRIMO WatchDog: a set of Python scripts to automate the simulations of IMRT and VMAT plans with the PRIMO Monte Carlo software, DIY Fair, 4th European Congress of Medical Physics, Dublin, 17-20 August 2022, Phys Me</w:t>
      </w:r>
      <w:r w:rsidR="000A4ED9">
        <w:rPr>
          <w:rFonts w:ascii="Calibri Light" w:hAnsi="Calibri Light" w:cs="Calibri Light"/>
          <w:lang w:val="en-US"/>
        </w:rPr>
        <w:t>d</w:t>
      </w:r>
      <w:r w:rsidRPr="000972CC">
        <w:rPr>
          <w:rFonts w:ascii="Calibri Light" w:hAnsi="Calibri Light" w:cs="Calibri Light"/>
          <w:lang w:val="en-US"/>
        </w:rPr>
        <w:t xml:space="preserve"> 104:S183</w:t>
      </w:r>
      <w:r w:rsidR="000A4ED9">
        <w:rPr>
          <w:rFonts w:ascii="Calibri Light" w:hAnsi="Calibri Light" w:cs="Calibri Light"/>
          <w:lang w:val="en-US"/>
        </w:rPr>
        <w:t xml:space="preserve"> (2022).</w:t>
      </w:r>
    </w:p>
    <w:p w14:paraId="76000C3E" w14:textId="6F0B0D0B" w:rsidR="000972CC" w:rsidRPr="000972CC" w:rsidRDefault="000972CC" w:rsidP="00383709">
      <w:pPr>
        <w:pStyle w:val="Prrafodelista"/>
        <w:numPr>
          <w:ilvl w:val="0"/>
          <w:numId w:val="18"/>
        </w:numPr>
        <w:spacing w:after="120"/>
        <w:contextualSpacing w:val="0"/>
        <w:jc w:val="both"/>
        <w:rPr>
          <w:rFonts w:ascii="Calibri Light" w:hAnsi="Calibri Light" w:cs="Calibri Light"/>
          <w:lang w:val="en-US"/>
        </w:rPr>
      </w:pPr>
      <w:r>
        <w:rPr>
          <w:rFonts w:ascii="Calibri Light" w:hAnsi="Calibri Light" w:cs="Calibri Light"/>
          <w:lang w:val="en-US"/>
        </w:rPr>
        <w:t xml:space="preserve">M. </w:t>
      </w:r>
      <w:r w:rsidRPr="000972CC">
        <w:rPr>
          <w:rFonts w:ascii="Calibri Light" w:hAnsi="Calibri Light" w:cs="Calibri Light"/>
          <w:lang w:val="en-US"/>
        </w:rPr>
        <w:t>Hermida</w:t>
      </w:r>
      <w:r>
        <w:rPr>
          <w:rFonts w:ascii="Calibri Light" w:hAnsi="Calibri Light" w:cs="Calibri Light"/>
          <w:lang w:val="en-US"/>
        </w:rPr>
        <w:t>-</w:t>
      </w:r>
      <w:r w:rsidRPr="000972CC">
        <w:rPr>
          <w:rFonts w:ascii="Calibri Light" w:hAnsi="Calibri Light" w:cs="Calibri Light"/>
          <w:lang w:val="en-US"/>
        </w:rPr>
        <w:t>López and J. F. Calvo-Ortega</w:t>
      </w:r>
      <w:r>
        <w:rPr>
          <w:rFonts w:ascii="Calibri Light" w:hAnsi="Calibri Light" w:cs="Calibri Light"/>
          <w:lang w:val="en-US"/>
        </w:rPr>
        <w:t xml:space="preserve">, </w:t>
      </w:r>
      <w:r w:rsidRPr="000972CC">
        <w:rPr>
          <w:rFonts w:ascii="Calibri Light" w:hAnsi="Calibri Light" w:cs="Calibri Light"/>
          <w:lang w:val="en-US"/>
        </w:rPr>
        <w:t>PO-2062 Automating the simulations of IMRT, DCA and VMAT plans with the PRIMO Monte Carlo software. Radiother Oncol</w:t>
      </w:r>
      <w:r w:rsidR="000A4ED9">
        <w:rPr>
          <w:rFonts w:ascii="Calibri Light" w:hAnsi="Calibri Light" w:cs="Calibri Light"/>
          <w:lang w:val="en-US"/>
        </w:rPr>
        <w:t xml:space="preserve"> </w:t>
      </w:r>
      <w:r w:rsidRPr="000972CC">
        <w:rPr>
          <w:rFonts w:ascii="Calibri Light" w:hAnsi="Calibri Light" w:cs="Calibri Light"/>
          <w:lang w:val="en-US"/>
        </w:rPr>
        <w:t>182</w:t>
      </w:r>
      <w:r w:rsidR="000A4ED9">
        <w:rPr>
          <w:rFonts w:ascii="Calibri Light" w:hAnsi="Calibri Light" w:cs="Calibri Light"/>
          <w:lang w:val="en-US"/>
        </w:rPr>
        <w:t xml:space="preserve"> Suppl. 1</w:t>
      </w:r>
      <w:r w:rsidRPr="000972CC">
        <w:rPr>
          <w:rFonts w:ascii="Calibri Light" w:hAnsi="Calibri Light" w:cs="Calibri Light"/>
          <w:lang w:val="en-US"/>
        </w:rPr>
        <w:t>, S1838 - S1839</w:t>
      </w:r>
      <w:r w:rsidR="000A4ED9">
        <w:rPr>
          <w:rFonts w:ascii="Calibri Light" w:hAnsi="Calibri Light" w:cs="Calibri Light"/>
          <w:lang w:val="en-US"/>
        </w:rPr>
        <w:t xml:space="preserve"> (2023).</w:t>
      </w:r>
    </w:p>
    <w:p w14:paraId="351B8CC1" w14:textId="0CF61A27" w:rsidR="00637767" w:rsidRPr="00637767" w:rsidRDefault="00637767" w:rsidP="00637767">
      <w:pPr>
        <w:pStyle w:val="Prrafodelista"/>
        <w:numPr>
          <w:ilvl w:val="0"/>
          <w:numId w:val="18"/>
        </w:numPr>
        <w:spacing w:after="120"/>
        <w:ind w:left="714" w:hanging="357"/>
        <w:contextualSpacing w:val="0"/>
        <w:jc w:val="both"/>
        <w:rPr>
          <w:rFonts w:ascii="Calibri Light" w:hAnsi="Calibri Light" w:cs="Calibri Light"/>
          <w:lang w:val="en-US"/>
        </w:rPr>
      </w:pPr>
      <w:r w:rsidRPr="00637767">
        <w:rPr>
          <w:rFonts w:ascii="Calibri Light" w:hAnsi="Calibri Light" w:cs="Calibri Light"/>
          <w:lang w:val="en-US"/>
        </w:rPr>
        <w:t>TECHNICAL NOTE</w:t>
      </w:r>
    </w:p>
    <w:p w14:paraId="2D5EF52E" w14:textId="77777777" w:rsidR="00734222" w:rsidRDefault="00734222" w:rsidP="00A174E8">
      <w:pPr>
        <w:spacing w:after="120"/>
        <w:jc w:val="both"/>
        <w:rPr>
          <w:rFonts w:ascii="Calibri Light" w:hAnsi="Calibri Light" w:cs="Calibri Light"/>
          <w:lang w:val="en-US"/>
        </w:rPr>
      </w:pPr>
    </w:p>
    <w:p w14:paraId="2EF0BA3B" w14:textId="77777777" w:rsidR="003543DC" w:rsidRPr="00A2615F" w:rsidRDefault="00355A55" w:rsidP="00A174E8">
      <w:pPr>
        <w:spacing w:after="120"/>
        <w:jc w:val="both"/>
        <w:rPr>
          <w:rFonts w:ascii="Calibri Light" w:hAnsi="Calibri Light" w:cs="Calibri Light"/>
          <w:b/>
          <w:sz w:val="32"/>
          <w:lang w:val="en-US"/>
        </w:rPr>
      </w:pPr>
      <w:r>
        <w:rPr>
          <w:rFonts w:ascii="Calibri Light" w:hAnsi="Calibri Light" w:cs="Calibri Light"/>
          <w:b/>
          <w:sz w:val="32"/>
          <w:lang w:val="en-US"/>
        </w:rPr>
        <w:t>C</w:t>
      </w:r>
      <w:r w:rsidR="00A2615F">
        <w:rPr>
          <w:rFonts w:ascii="Calibri Light" w:hAnsi="Calibri Light" w:cs="Calibri Light"/>
          <w:b/>
          <w:sz w:val="32"/>
          <w:lang w:val="en-US"/>
        </w:rPr>
        <w:t>opyright notice</w:t>
      </w:r>
    </w:p>
    <w:p w14:paraId="3F79E1B0" w14:textId="77777777" w:rsid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Copyright </w:t>
      </w:r>
      <w:r>
        <w:rPr>
          <w:rFonts w:ascii="Calibri Light" w:hAnsi="Calibri Light" w:cs="Calibri Light"/>
          <w:lang w:val="en-US"/>
        </w:rPr>
        <w:t>2023</w:t>
      </w:r>
      <w:r w:rsidRPr="00C74C0B">
        <w:rPr>
          <w:rFonts w:ascii="Calibri Light" w:hAnsi="Calibri Light" w:cs="Calibri Light"/>
          <w:lang w:val="en-US"/>
        </w:rPr>
        <w:t xml:space="preserve"> </w:t>
      </w:r>
      <w:r>
        <w:rPr>
          <w:rFonts w:ascii="Calibri Light" w:hAnsi="Calibri Light" w:cs="Calibri Light"/>
          <w:lang w:val="en-US"/>
        </w:rPr>
        <w:t>Marcelino Hermida López.</w:t>
      </w:r>
    </w:p>
    <w:p w14:paraId="3FA4F49A" w14:textId="77DEF56A"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Licensed under the Apache License, Version 2.0 (the "License"); you may not use this file except in compliance with the License. You may obtain a copy of the License at </w:t>
      </w:r>
    </w:p>
    <w:p w14:paraId="36489CCD" w14:textId="77777777"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    http://www.apache.org/licenses/LICENSE-2.0</w:t>
      </w:r>
    </w:p>
    <w:p w14:paraId="35425F8E" w14:textId="1AB42AAF" w:rsidR="00501513" w:rsidRDefault="00C74C0B" w:rsidP="00C74C0B">
      <w:pPr>
        <w:spacing w:after="120"/>
        <w:rPr>
          <w:rFonts w:ascii="Calibri Light" w:hAnsi="Calibri Light" w:cs="Calibri Light"/>
          <w:lang w:val="en-US"/>
        </w:rPr>
      </w:pPr>
      <w:r w:rsidRPr="00C74C0B">
        <w:rPr>
          <w:rFonts w:ascii="Calibri Light" w:hAnsi="Calibri Light" w:cs="Calibri Light"/>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53B5E8F" w14:textId="77777777" w:rsidR="00C74C0B" w:rsidRDefault="00C74C0B" w:rsidP="00A174E8">
      <w:pPr>
        <w:spacing w:after="120"/>
        <w:rPr>
          <w:rFonts w:ascii="Calibri Light" w:hAnsi="Calibri Light" w:cs="Calibri Light"/>
          <w:lang w:val="en-US"/>
        </w:rPr>
      </w:pPr>
    </w:p>
    <w:p w14:paraId="7EA2EA02" w14:textId="77777777" w:rsidR="005F0CD0" w:rsidRDefault="005F0CD0" w:rsidP="00A174E8">
      <w:pPr>
        <w:spacing w:after="120"/>
        <w:rPr>
          <w:rFonts w:ascii="Calibri Light" w:hAnsi="Calibri Light" w:cs="Calibri Light"/>
          <w:lang w:val="en-US"/>
        </w:rPr>
      </w:pPr>
    </w:p>
    <w:p w14:paraId="34CD5D34" w14:textId="77777777" w:rsidR="005F0CD0" w:rsidRDefault="005F0CD0" w:rsidP="00A174E8">
      <w:pPr>
        <w:spacing w:after="120"/>
        <w:rPr>
          <w:rFonts w:ascii="Calibri Light" w:hAnsi="Calibri Light" w:cs="Calibri Light"/>
          <w:lang w:val="en-US"/>
        </w:rPr>
      </w:pPr>
    </w:p>
    <w:p w14:paraId="76FE9B14" w14:textId="77777777" w:rsidR="005F0CD0" w:rsidRDefault="005F0CD0" w:rsidP="00A174E8">
      <w:pPr>
        <w:spacing w:after="120"/>
        <w:rPr>
          <w:rFonts w:ascii="Calibri Light" w:hAnsi="Calibri Light" w:cs="Calibri Light"/>
          <w:lang w:val="en-US"/>
        </w:rPr>
      </w:pPr>
    </w:p>
    <w:p w14:paraId="595617D4" w14:textId="77777777" w:rsidR="005F0CD0" w:rsidRDefault="005F0CD0" w:rsidP="00A174E8">
      <w:pPr>
        <w:spacing w:after="120"/>
        <w:rPr>
          <w:rFonts w:ascii="Calibri Light" w:hAnsi="Calibri Light" w:cs="Calibri Light"/>
          <w:lang w:val="en-US"/>
        </w:rPr>
      </w:pPr>
    </w:p>
    <w:p w14:paraId="03F1AD59" w14:textId="77777777" w:rsidR="003626DE" w:rsidRDefault="003626DE" w:rsidP="00A174E8">
      <w:pPr>
        <w:spacing w:after="120"/>
        <w:jc w:val="both"/>
        <w:rPr>
          <w:rFonts w:ascii="Calibri Light" w:hAnsi="Calibri Light" w:cs="Calibri Light"/>
          <w:lang w:val="en-US"/>
        </w:rPr>
      </w:pPr>
      <w:r>
        <w:rPr>
          <w:rFonts w:ascii="Calibri Light" w:hAnsi="Calibri Light" w:cs="Calibri Light"/>
          <w:b/>
          <w:sz w:val="32"/>
          <w:lang w:val="en-US"/>
        </w:rPr>
        <w:lastRenderedPageBreak/>
        <w:t>Reference</w:t>
      </w:r>
      <w:r w:rsidR="008D4BC0">
        <w:rPr>
          <w:rFonts w:ascii="Calibri Light" w:hAnsi="Calibri Light" w:cs="Calibri Light"/>
          <w:b/>
          <w:sz w:val="32"/>
          <w:lang w:val="en-US"/>
        </w:rPr>
        <w:t>s</w:t>
      </w:r>
    </w:p>
    <w:p w14:paraId="2B1215FA" w14:textId="5CED67E1" w:rsidR="00606E6C" w:rsidRPr="001F65CE" w:rsidRDefault="0025111C" w:rsidP="00606E6C">
      <w:pPr>
        <w:widowControl w:val="0"/>
        <w:autoSpaceDE w:val="0"/>
        <w:autoSpaceDN w:val="0"/>
        <w:adjustRightInd w:val="0"/>
        <w:spacing w:after="120" w:line="240" w:lineRule="auto"/>
        <w:ind w:left="640" w:hanging="640"/>
        <w:rPr>
          <w:rFonts w:ascii="Calibri Light" w:hAnsi="Calibri Light" w:cs="Calibri Light"/>
          <w:noProof/>
          <w:szCs w:val="24"/>
          <w:lang w:val="en-US"/>
        </w:rPr>
      </w:pPr>
      <w:r>
        <w:rPr>
          <w:rFonts w:ascii="Calibri Light" w:hAnsi="Calibri Light" w:cs="Calibri Light"/>
          <w:lang w:val="en-US"/>
        </w:rPr>
        <w:fldChar w:fldCharType="begin" w:fldLock="1"/>
      </w:r>
      <w:r>
        <w:rPr>
          <w:rFonts w:ascii="Calibri Light" w:hAnsi="Calibri Light" w:cs="Calibri Light"/>
          <w:lang w:val="en-US"/>
        </w:rPr>
        <w:instrText xml:space="preserve">ADDIN Mendeley Bibliography CSL_BIBLIOGRAPHY </w:instrText>
      </w:r>
      <w:r>
        <w:rPr>
          <w:rFonts w:ascii="Calibri Light" w:hAnsi="Calibri Light" w:cs="Calibri Light"/>
          <w:lang w:val="en-US"/>
        </w:rPr>
        <w:fldChar w:fldCharType="separate"/>
      </w:r>
      <w:r w:rsidR="00606E6C" w:rsidRPr="001F65CE">
        <w:rPr>
          <w:rFonts w:ascii="Calibri Light" w:hAnsi="Calibri Light" w:cs="Calibri Light"/>
          <w:noProof/>
          <w:szCs w:val="24"/>
          <w:lang w:val="en-US"/>
        </w:rPr>
        <w:t>[1]</w:t>
      </w:r>
      <w:r w:rsidR="00606E6C" w:rsidRPr="001F65CE">
        <w:rPr>
          <w:rFonts w:ascii="Calibri Light" w:hAnsi="Calibri Light" w:cs="Calibri Light"/>
          <w:noProof/>
          <w:szCs w:val="24"/>
          <w:lang w:val="en-US"/>
        </w:rPr>
        <w:tab/>
        <w:t>Rodriguez M, Sempau J, Brualla L. PRIMO: A graphical environment for the Monte Carlo simulation of Varian and Elekta linacs. Strahlenther Onkol 2013;189:881–6. doi:10.1007/s00066-013-0415-1.</w:t>
      </w:r>
    </w:p>
    <w:p w14:paraId="6FE1E465" w14:textId="77777777" w:rsidR="00606E6C" w:rsidRPr="001F65CE" w:rsidRDefault="00606E6C" w:rsidP="00606E6C">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F65CE">
        <w:rPr>
          <w:rFonts w:ascii="Calibri Light" w:hAnsi="Calibri Light" w:cs="Calibri Light"/>
          <w:noProof/>
          <w:szCs w:val="24"/>
          <w:lang w:val="en-US"/>
        </w:rPr>
        <w:t>[2]</w:t>
      </w:r>
      <w:r w:rsidRPr="001F65CE">
        <w:rPr>
          <w:rFonts w:ascii="Calibri Light" w:hAnsi="Calibri Light" w:cs="Calibri Light"/>
          <w:noProof/>
          <w:szCs w:val="24"/>
          <w:lang w:val="en-US"/>
        </w:rPr>
        <w:tab/>
        <w:t>Sempau J, Wilderman SJ, Bielajew  a F. DPM, a fast, accurate Monte Carlo code optimized for photon and electron radiotherapy treatment planning dose calculations. Phys Med Biol 2000;45:2263–91.</w:t>
      </w:r>
    </w:p>
    <w:p w14:paraId="4803E8F5" w14:textId="77777777" w:rsidR="00606E6C" w:rsidRPr="00606E6C" w:rsidRDefault="00606E6C" w:rsidP="00606E6C">
      <w:pPr>
        <w:widowControl w:val="0"/>
        <w:autoSpaceDE w:val="0"/>
        <w:autoSpaceDN w:val="0"/>
        <w:adjustRightInd w:val="0"/>
        <w:spacing w:after="120" w:line="240" w:lineRule="auto"/>
        <w:ind w:left="640" w:hanging="640"/>
        <w:rPr>
          <w:rFonts w:ascii="Calibri Light" w:hAnsi="Calibri Light" w:cs="Calibri Light"/>
          <w:noProof/>
        </w:rPr>
      </w:pPr>
      <w:r w:rsidRPr="001F65CE">
        <w:rPr>
          <w:rFonts w:ascii="Calibri Light" w:hAnsi="Calibri Light" w:cs="Calibri Light"/>
          <w:noProof/>
          <w:szCs w:val="24"/>
          <w:lang w:val="en-US"/>
        </w:rPr>
        <w:t>[3]</w:t>
      </w:r>
      <w:r w:rsidRPr="001F65CE">
        <w:rPr>
          <w:rFonts w:ascii="Calibri Light" w:hAnsi="Calibri Light" w:cs="Calibri Light"/>
          <w:noProof/>
          <w:szCs w:val="24"/>
          <w:lang w:val="en-US"/>
        </w:rPr>
        <w:tab/>
        <w:t xml:space="preserve">Rodriguez M, Sempau J, Baumer C, Timmermann B, Brualla L. DPM as a radiation transport engine for PRIMO. </w:t>
      </w:r>
      <w:r w:rsidRPr="00606E6C">
        <w:rPr>
          <w:rFonts w:ascii="Calibri Light" w:hAnsi="Calibri Light" w:cs="Calibri Light"/>
          <w:noProof/>
          <w:szCs w:val="24"/>
        </w:rPr>
        <w:t>Radiat Oncol 2018;13:256. doi:10.1186/s13014-018-1188-6.</w:t>
      </w:r>
    </w:p>
    <w:p w14:paraId="6993E2F5" w14:textId="4DF558D0" w:rsidR="003626DE" w:rsidRDefault="0025111C" w:rsidP="00A174E8">
      <w:pPr>
        <w:autoSpaceDE w:val="0"/>
        <w:autoSpaceDN w:val="0"/>
        <w:adjustRightInd w:val="0"/>
        <w:spacing w:after="120" w:line="240" w:lineRule="auto"/>
        <w:rPr>
          <w:rFonts w:ascii="Calibri Light" w:hAnsi="Calibri Light" w:cs="Calibri Light"/>
          <w:lang w:val="en-US"/>
        </w:rPr>
      </w:pPr>
      <w:r>
        <w:rPr>
          <w:rFonts w:ascii="Calibri Light" w:hAnsi="Calibri Light" w:cs="Calibri Light"/>
          <w:lang w:val="en-US"/>
        </w:rPr>
        <w:fldChar w:fldCharType="end"/>
      </w:r>
    </w:p>
    <w:p w14:paraId="09624830" w14:textId="77777777" w:rsidR="002A4B23" w:rsidRPr="002A25F4" w:rsidRDefault="002A25F4" w:rsidP="00A174E8">
      <w:pPr>
        <w:spacing w:after="120"/>
        <w:jc w:val="both"/>
        <w:rPr>
          <w:rFonts w:ascii="Calibri Light" w:hAnsi="Calibri Light" w:cs="Calibri Light"/>
          <w:b/>
          <w:sz w:val="32"/>
          <w:lang w:val="en-US"/>
        </w:rPr>
      </w:pPr>
      <w:r w:rsidRPr="002A25F4">
        <w:rPr>
          <w:rFonts w:ascii="Calibri Light" w:hAnsi="Calibri Light" w:cs="Calibri Light"/>
          <w:b/>
          <w:sz w:val="32"/>
          <w:lang w:val="en-US"/>
        </w:rPr>
        <w:t>History</w:t>
      </w:r>
    </w:p>
    <w:p w14:paraId="1A78020D" w14:textId="34A68BBD" w:rsidR="00AB1FC9" w:rsidRPr="00916B2A" w:rsidRDefault="005E4D27" w:rsidP="00A174E8">
      <w:pPr>
        <w:spacing w:after="120"/>
        <w:jc w:val="both"/>
        <w:rPr>
          <w:rFonts w:ascii="Calibri Light" w:hAnsi="Calibri Light" w:cs="Calibri Light"/>
          <w:lang w:val="en-US"/>
        </w:rPr>
      </w:pPr>
      <w:r>
        <w:rPr>
          <w:rFonts w:ascii="Calibri Light" w:hAnsi="Calibri Light" w:cs="Calibri Light"/>
          <w:lang w:val="en-US"/>
        </w:rPr>
        <w:t>20</w:t>
      </w:r>
      <w:r w:rsidR="00F12EAD">
        <w:rPr>
          <w:rFonts w:ascii="Calibri Light" w:hAnsi="Calibri Light" w:cs="Calibri Light"/>
          <w:lang w:val="en-US"/>
        </w:rPr>
        <w:t>2</w:t>
      </w:r>
      <w:r w:rsidR="00A151A7">
        <w:rPr>
          <w:rFonts w:ascii="Calibri Light" w:hAnsi="Calibri Light" w:cs="Calibri Light"/>
          <w:lang w:val="en-US"/>
        </w:rPr>
        <w:t>3</w:t>
      </w:r>
      <w:r>
        <w:rPr>
          <w:rFonts w:ascii="Calibri Light" w:hAnsi="Calibri Light" w:cs="Calibri Light"/>
          <w:lang w:val="en-US"/>
        </w:rPr>
        <w:t>-</w:t>
      </w:r>
      <w:r w:rsidR="00A151A7">
        <w:rPr>
          <w:rFonts w:ascii="Calibri Light" w:hAnsi="Calibri Light" w:cs="Calibri Light"/>
          <w:lang w:val="en-US"/>
        </w:rPr>
        <w:t>11</w:t>
      </w:r>
      <w:r>
        <w:rPr>
          <w:rFonts w:ascii="Calibri Light" w:hAnsi="Calibri Light" w:cs="Calibri Light"/>
          <w:lang w:val="en-US"/>
        </w:rPr>
        <w:t>-</w:t>
      </w:r>
      <w:r w:rsidR="008F3928">
        <w:rPr>
          <w:rFonts w:ascii="Calibri Light" w:hAnsi="Calibri Light" w:cs="Calibri Light"/>
          <w:lang w:val="en-US"/>
        </w:rPr>
        <w:t>dd</w:t>
      </w:r>
      <w:r>
        <w:rPr>
          <w:rFonts w:ascii="Calibri Light" w:hAnsi="Calibri Light" w:cs="Calibri Light"/>
          <w:lang w:val="en-US"/>
        </w:rPr>
        <w:tab/>
        <w:t>Version 1.</w:t>
      </w:r>
      <w:r w:rsidR="00A151A7">
        <w:rPr>
          <w:rFonts w:ascii="Calibri Light" w:hAnsi="Calibri Light" w:cs="Calibri Light"/>
          <w:lang w:val="en-US"/>
        </w:rPr>
        <w:t>10</w:t>
      </w:r>
      <w:r>
        <w:rPr>
          <w:rFonts w:ascii="Calibri Light" w:hAnsi="Calibri Light" w:cs="Calibri Light"/>
          <w:lang w:val="en-US"/>
        </w:rPr>
        <w:t xml:space="preserve"> released.</w:t>
      </w:r>
    </w:p>
    <w:sectPr w:rsidR="00AB1FC9" w:rsidRPr="00916B2A" w:rsidSect="000355BB">
      <w:headerReference w:type="default" r:id="rId16"/>
      <w:pgSz w:w="11906" w:h="16838"/>
      <w:pgMar w:top="1417" w:right="1841" w:bottom="993" w:left="156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rcelino Hermida" w:date="2023-11-04T20:23:00Z" w:initials="MH">
    <w:p w14:paraId="2A7A9886" w14:textId="77777777" w:rsidR="0046763A" w:rsidRDefault="0046763A" w:rsidP="00A42AE7">
      <w:pPr>
        <w:pStyle w:val="Textocomentario"/>
      </w:pPr>
      <w:r>
        <w:rPr>
          <w:rStyle w:val="Refdecomentario"/>
        </w:rPr>
        <w:annotationRef/>
      </w:r>
      <w:r>
        <w:t>Añadir ref. de PENELOPE</w:t>
      </w:r>
    </w:p>
  </w:comment>
  <w:comment w:id="14" w:author="Juan francisco Calvo Ortega" w:date="2023-11-05T11:16:00Z" w:initials="JfCO">
    <w:p w14:paraId="13C1C062" w14:textId="7B1730AE" w:rsidR="004D7E0A" w:rsidRDefault="004D7E0A">
      <w:pPr>
        <w:pStyle w:val="Textocomentario"/>
      </w:pPr>
      <w:r>
        <w:rPr>
          <w:rStyle w:val="Refdecomentario"/>
        </w:rPr>
        <w:annotationRef/>
      </w:r>
      <w:r>
        <w:t>Quizás decir antes que hasta este punto no empiece, el usario no envie mas planes desde Eclipse/TPS, nó?</w:t>
      </w:r>
    </w:p>
  </w:comment>
  <w:comment w:id="15" w:author="Juan francisco Calvo Ortega" w:date="2023-11-05T11:19:00Z" w:initials="JfCO">
    <w:p w14:paraId="43B37DCB" w14:textId="2E6C8527" w:rsidR="004D7E0A" w:rsidRDefault="004D7E0A">
      <w:pPr>
        <w:pStyle w:val="Textocomentario"/>
      </w:pPr>
      <w:r>
        <w:rPr>
          <w:rStyle w:val="Refdecomentario"/>
        </w:rPr>
        <w:annotationRef/>
      </w:r>
      <w:r>
        <w:t xml:space="preserve">Igual en este diagrama, indicar que la segunda exportación de un plan desde Eclipse/TPS,no se haga hasta que PRIMO haya creado la macro. No? </w:t>
      </w:r>
    </w:p>
  </w:comment>
  <w:comment w:id="16" w:author="Juan francisco Calvo Ortega" w:date="2023-11-05T11:20:00Z" w:initials="JfCO">
    <w:p w14:paraId="2E5CB693" w14:textId="03A4C507" w:rsidR="003309D0" w:rsidRDefault="003309D0">
      <w:pPr>
        <w:pStyle w:val="Textocomentario"/>
      </w:pPr>
      <w:r>
        <w:rPr>
          <w:rStyle w:val="Refdecomentario"/>
        </w:rPr>
        <w:annotationRef/>
      </w:r>
      <w:r>
        <w:t>Te refieres a PRIMO,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A9886" w15:done="0"/>
  <w15:commentEx w15:paraId="13C1C062" w15:done="0"/>
  <w15:commentEx w15:paraId="43B37DCB" w15:done="0"/>
  <w15:commentEx w15:paraId="2E5CB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B86852" w16cex:dateUtc="2023-11-04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A9886" w16cid:durableId="10B86852"/>
  <w16cid:commentId w16cid:paraId="13C1C062" w16cid:durableId="55762052"/>
  <w16cid:commentId w16cid:paraId="43B37DCB" w16cid:durableId="74FF5091"/>
  <w16cid:commentId w16cid:paraId="2E5CB693" w16cid:durableId="4E8DF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8E4F" w14:textId="77777777" w:rsidR="00A50BB0" w:rsidRDefault="00A50BB0" w:rsidP="00534829">
      <w:pPr>
        <w:spacing w:after="0" w:line="240" w:lineRule="auto"/>
      </w:pPr>
      <w:r>
        <w:separator/>
      </w:r>
    </w:p>
  </w:endnote>
  <w:endnote w:type="continuationSeparator" w:id="0">
    <w:p w14:paraId="27EE7048" w14:textId="77777777" w:rsidR="00A50BB0" w:rsidRDefault="00A50BB0" w:rsidP="0053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59BA" w14:textId="77777777" w:rsidR="00A50BB0" w:rsidRDefault="00A50BB0" w:rsidP="00534829">
      <w:pPr>
        <w:spacing w:after="0" w:line="240" w:lineRule="auto"/>
      </w:pPr>
      <w:r>
        <w:separator/>
      </w:r>
    </w:p>
  </w:footnote>
  <w:footnote w:type="continuationSeparator" w:id="0">
    <w:p w14:paraId="2EEEA0A8" w14:textId="77777777" w:rsidR="00A50BB0" w:rsidRDefault="00A50BB0" w:rsidP="0053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1976" w14:textId="4CE7D1E9" w:rsidR="00534829" w:rsidRPr="00534829" w:rsidRDefault="00F12EAD">
    <w:pPr>
      <w:pStyle w:val="Encabezado"/>
      <w:rPr>
        <w:u w:val="single"/>
      </w:rPr>
    </w:pPr>
    <w:r>
      <w:rPr>
        <w:u w:val="single"/>
      </w:rPr>
      <w:t>PRIMO WatchDog</w:t>
    </w:r>
    <w:r w:rsidR="00534829" w:rsidRPr="00534829">
      <w:rPr>
        <w:u w:val="single"/>
      </w:rPr>
      <w:t xml:space="preserve"> v. 1.</w:t>
    </w:r>
    <w:r w:rsidR="00E545D0">
      <w:rPr>
        <w:u w:val="single"/>
      </w:rPr>
      <w:t>10</w:t>
    </w:r>
    <w:r w:rsidR="00534829" w:rsidRPr="00534829">
      <w:rPr>
        <w:u w:val="single"/>
      </w:rPr>
      <w:tab/>
    </w:r>
    <w:r w:rsidR="00534829">
      <w:rPr>
        <w:u w:val="single"/>
      </w:rPr>
      <w:t>M. Hermida López</w:t>
    </w:r>
    <w:r w:rsidR="00534829" w:rsidRPr="00534829">
      <w:rPr>
        <w:u w:val="single"/>
      </w:rPr>
      <w:tab/>
    </w:r>
    <w:r w:rsidR="00534829" w:rsidRPr="00534829">
      <w:rPr>
        <w:u w:val="single"/>
      </w:rPr>
      <w:fldChar w:fldCharType="begin"/>
    </w:r>
    <w:r w:rsidR="00534829" w:rsidRPr="00534829">
      <w:rPr>
        <w:u w:val="single"/>
      </w:rPr>
      <w:instrText>PAGE   \* MERGEFORMAT</w:instrText>
    </w:r>
    <w:r w:rsidR="00534829" w:rsidRPr="00534829">
      <w:rPr>
        <w:u w:val="single"/>
      </w:rPr>
      <w:fldChar w:fldCharType="separate"/>
    </w:r>
    <w:r w:rsidR="009B4814">
      <w:rPr>
        <w:noProof/>
        <w:u w:val="single"/>
      </w:rPr>
      <w:t>1</w:t>
    </w:r>
    <w:r w:rsidR="00534829" w:rsidRPr="00534829">
      <w:rPr>
        <w:u w:val="single"/>
      </w:rPr>
      <w:fldChar w:fldCharType="end"/>
    </w:r>
    <w:r w:rsidR="00534829" w:rsidRPr="00534829">
      <w:rPr>
        <w:u w:val="single"/>
      </w:rPr>
      <w:t>/</w:t>
    </w:r>
    <w:r w:rsidR="008F1793">
      <w:rPr>
        <w:u w:val="singl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03"/>
    <w:multiLevelType w:val="hybridMultilevel"/>
    <w:tmpl w:val="9F2621A2"/>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FE1990"/>
    <w:multiLevelType w:val="hybridMultilevel"/>
    <w:tmpl w:val="C0A64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80316"/>
    <w:multiLevelType w:val="hybridMultilevel"/>
    <w:tmpl w:val="C9160EF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26484A"/>
    <w:multiLevelType w:val="hybridMultilevel"/>
    <w:tmpl w:val="F5D0D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873487"/>
    <w:multiLevelType w:val="hybridMultilevel"/>
    <w:tmpl w:val="7AA80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C24CAE"/>
    <w:multiLevelType w:val="hybridMultilevel"/>
    <w:tmpl w:val="F7B0A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423B4"/>
    <w:multiLevelType w:val="hybridMultilevel"/>
    <w:tmpl w:val="F75C2D74"/>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6E4774"/>
    <w:multiLevelType w:val="hybridMultilevel"/>
    <w:tmpl w:val="85327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F56F60"/>
    <w:multiLevelType w:val="hybridMultilevel"/>
    <w:tmpl w:val="1F123B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7D27CE"/>
    <w:multiLevelType w:val="hybridMultilevel"/>
    <w:tmpl w:val="C6E61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614169"/>
    <w:multiLevelType w:val="hybridMultilevel"/>
    <w:tmpl w:val="40B83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FC1ABD"/>
    <w:multiLevelType w:val="hybridMultilevel"/>
    <w:tmpl w:val="9A6C9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070D45"/>
    <w:multiLevelType w:val="hybridMultilevel"/>
    <w:tmpl w:val="1E24A86E"/>
    <w:lvl w:ilvl="0" w:tplc="A33483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662BDD"/>
    <w:multiLevelType w:val="hybridMultilevel"/>
    <w:tmpl w:val="075CC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BA1939"/>
    <w:multiLevelType w:val="hybridMultilevel"/>
    <w:tmpl w:val="5D3AE510"/>
    <w:lvl w:ilvl="0" w:tplc="DAF8D9C0">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45176"/>
    <w:multiLevelType w:val="hybridMultilevel"/>
    <w:tmpl w:val="DEDC56DC"/>
    <w:lvl w:ilvl="0" w:tplc="DAF8D9C0">
      <w:numFmt w:val="bullet"/>
      <w:lvlText w:val="-"/>
      <w:lvlJc w:val="left"/>
      <w:pPr>
        <w:ind w:left="1440" w:hanging="360"/>
      </w:pPr>
      <w:rPr>
        <w:rFonts w:ascii="Consolas" w:eastAsiaTheme="minorHAnsi" w:hAnsi="Consola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0EF6321"/>
    <w:multiLevelType w:val="hybridMultilevel"/>
    <w:tmpl w:val="6E2642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951A29"/>
    <w:multiLevelType w:val="hybridMultilevel"/>
    <w:tmpl w:val="9FFCF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6378466">
    <w:abstractNumId w:val="14"/>
  </w:num>
  <w:num w:numId="2" w16cid:durableId="1241335320">
    <w:abstractNumId w:val="16"/>
  </w:num>
  <w:num w:numId="3" w16cid:durableId="1641954741">
    <w:abstractNumId w:val="15"/>
  </w:num>
  <w:num w:numId="4" w16cid:durableId="981235575">
    <w:abstractNumId w:val="10"/>
  </w:num>
  <w:num w:numId="5" w16cid:durableId="1959337970">
    <w:abstractNumId w:val="8"/>
  </w:num>
  <w:num w:numId="6" w16cid:durableId="1694652693">
    <w:abstractNumId w:val="13"/>
  </w:num>
  <w:num w:numId="7" w16cid:durableId="1471902308">
    <w:abstractNumId w:val="11"/>
  </w:num>
  <w:num w:numId="8" w16cid:durableId="1136683958">
    <w:abstractNumId w:val="5"/>
  </w:num>
  <w:num w:numId="9" w16cid:durableId="576862270">
    <w:abstractNumId w:val="7"/>
  </w:num>
  <w:num w:numId="10" w16cid:durableId="1488278320">
    <w:abstractNumId w:val="6"/>
  </w:num>
  <w:num w:numId="11" w16cid:durableId="1159493540">
    <w:abstractNumId w:val="1"/>
  </w:num>
  <w:num w:numId="12" w16cid:durableId="1063873992">
    <w:abstractNumId w:val="17"/>
  </w:num>
  <w:num w:numId="13" w16cid:durableId="844440539">
    <w:abstractNumId w:val="12"/>
  </w:num>
  <w:num w:numId="14" w16cid:durableId="66651952">
    <w:abstractNumId w:val="9"/>
  </w:num>
  <w:num w:numId="15" w16cid:durableId="1608347262">
    <w:abstractNumId w:val="4"/>
  </w:num>
  <w:num w:numId="16" w16cid:durableId="360395757">
    <w:abstractNumId w:val="0"/>
  </w:num>
  <w:num w:numId="17" w16cid:durableId="219292950">
    <w:abstractNumId w:val="2"/>
  </w:num>
  <w:num w:numId="18" w16cid:durableId="11183379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ino Hermida">
    <w15:presenceInfo w15:providerId="Windows Live" w15:userId="e90ccdfd87272d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676"/>
    <w:rsid w:val="00003561"/>
    <w:rsid w:val="00015B30"/>
    <w:rsid w:val="000176EC"/>
    <w:rsid w:val="00017FD2"/>
    <w:rsid w:val="00020792"/>
    <w:rsid w:val="00023346"/>
    <w:rsid w:val="00030E7D"/>
    <w:rsid w:val="00034143"/>
    <w:rsid w:val="000355BB"/>
    <w:rsid w:val="0003797B"/>
    <w:rsid w:val="00042B54"/>
    <w:rsid w:val="00042BA8"/>
    <w:rsid w:val="0004333A"/>
    <w:rsid w:val="0004505C"/>
    <w:rsid w:val="00054B1A"/>
    <w:rsid w:val="0006214D"/>
    <w:rsid w:val="00077D0E"/>
    <w:rsid w:val="0008258A"/>
    <w:rsid w:val="00085E63"/>
    <w:rsid w:val="00086BF3"/>
    <w:rsid w:val="000904BE"/>
    <w:rsid w:val="000905B4"/>
    <w:rsid w:val="000963C7"/>
    <w:rsid w:val="000972CC"/>
    <w:rsid w:val="000A42A6"/>
    <w:rsid w:val="000A4ED9"/>
    <w:rsid w:val="000A775A"/>
    <w:rsid w:val="000B1B46"/>
    <w:rsid w:val="000B1C30"/>
    <w:rsid w:val="000B24DF"/>
    <w:rsid w:val="000C2F78"/>
    <w:rsid w:val="000D214D"/>
    <w:rsid w:val="000F1592"/>
    <w:rsid w:val="000F1815"/>
    <w:rsid w:val="000F1A8E"/>
    <w:rsid w:val="00106731"/>
    <w:rsid w:val="00114FBA"/>
    <w:rsid w:val="0011504E"/>
    <w:rsid w:val="00124F12"/>
    <w:rsid w:val="0012528C"/>
    <w:rsid w:val="00150A05"/>
    <w:rsid w:val="001653FE"/>
    <w:rsid w:val="00175648"/>
    <w:rsid w:val="001916AA"/>
    <w:rsid w:val="001941FB"/>
    <w:rsid w:val="00194E8E"/>
    <w:rsid w:val="001A4857"/>
    <w:rsid w:val="001B6414"/>
    <w:rsid w:val="001C08CF"/>
    <w:rsid w:val="001C142D"/>
    <w:rsid w:val="001D16C4"/>
    <w:rsid w:val="001D68A1"/>
    <w:rsid w:val="001D703D"/>
    <w:rsid w:val="001E702D"/>
    <w:rsid w:val="001E7A8E"/>
    <w:rsid w:val="001F3B42"/>
    <w:rsid w:val="001F65CE"/>
    <w:rsid w:val="00212CA8"/>
    <w:rsid w:val="00214F68"/>
    <w:rsid w:val="002211C7"/>
    <w:rsid w:val="00222E71"/>
    <w:rsid w:val="00232874"/>
    <w:rsid w:val="00237DFF"/>
    <w:rsid w:val="002419FA"/>
    <w:rsid w:val="00246831"/>
    <w:rsid w:val="0025111C"/>
    <w:rsid w:val="002531F4"/>
    <w:rsid w:val="002554B5"/>
    <w:rsid w:val="00256394"/>
    <w:rsid w:val="00265445"/>
    <w:rsid w:val="0027135F"/>
    <w:rsid w:val="002817FA"/>
    <w:rsid w:val="0028726C"/>
    <w:rsid w:val="002A25F4"/>
    <w:rsid w:val="002A4B23"/>
    <w:rsid w:val="002B0607"/>
    <w:rsid w:val="002C1926"/>
    <w:rsid w:val="002C1951"/>
    <w:rsid w:val="002C1A67"/>
    <w:rsid w:val="002C3BDD"/>
    <w:rsid w:val="002D72C1"/>
    <w:rsid w:val="002E0AAA"/>
    <w:rsid w:val="002E2E53"/>
    <w:rsid w:val="002F14EB"/>
    <w:rsid w:val="0030391A"/>
    <w:rsid w:val="003053D3"/>
    <w:rsid w:val="00306BE6"/>
    <w:rsid w:val="00307DA4"/>
    <w:rsid w:val="00311282"/>
    <w:rsid w:val="003179A8"/>
    <w:rsid w:val="00317ADD"/>
    <w:rsid w:val="00317B96"/>
    <w:rsid w:val="00320C0F"/>
    <w:rsid w:val="00321041"/>
    <w:rsid w:val="00323064"/>
    <w:rsid w:val="003309D0"/>
    <w:rsid w:val="0033425F"/>
    <w:rsid w:val="003402E9"/>
    <w:rsid w:val="00344876"/>
    <w:rsid w:val="0034553E"/>
    <w:rsid w:val="003457A5"/>
    <w:rsid w:val="00346C22"/>
    <w:rsid w:val="003470EF"/>
    <w:rsid w:val="003543B9"/>
    <w:rsid w:val="003543DC"/>
    <w:rsid w:val="00355A55"/>
    <w:rsid w:val="003626DE"/>
    <w:rsid w:val="00374270"/>
    <w:rsid w:val="00381F82"/>
    <w:rsid w:val="00387335"/>
    <w:rsid w:val="00392D7A"/>
    <w:rsid w:val="00394D20"/>
    <w:rsid w:val="00394FFA"/>
    <w:rsid w:val="00395CEA"/>
    <w:rsid w:val="003A731E"/>
    <w:rsid w:val="003B0E70"/>
    <w:rsid w:val="003C3F56"/>
    <w:rsid w:val="003D14FA"/>
    <w:rsid w:val="003E0996"/>
    <w:rsid w:val="003E2105"/>
    <w:rsid w:val="003F55CC"/>
    <w:rsid w:val="003F7175"/>
    <w:rsid w:val="00400AD0"/>
    <w:rsid w:val="0040734A"/>
    <w:rsid w:val="004146C1"/>
    <w:rsid w:val="0042087D"/>
    <w:rsid w:val="00425D2D"/>
    <w:rsid w:val="00427E49"/>
    <w:rsid w:val="00430828"/>
    <w:rsid w:val="004324CD"/>
    <w:rsid w:val="00435DC4"/>
    <w:rsid w:val="004371E6"/>
    <w:rsid w:val="0044075F"/>
    <w:rsid w:val="00453661"/>
    <w:rsid w:val="00454D1F"/>
    <w:rsid w:val="004612D8"/>
    <w:rsid w:val="004617CA"/>
    <w:rsid w:val="00462CBA"/>
    <w:rsid w:val="004640A2"/>
    <w:rsid w:val="00464895"/>
    <w:rsid w:val="004652D8"/>
    <w:rsid w:val="0046763A"/>
    <w:rsid w:val="004719B9"/>
    <w:rsid w:val="0047493D"/>
    <w:rsid w:val="004764AB"/>
    <w:rsid w:val="00477C3E"/>
    <w:rsid w:val="00485677"/>
    <w:rsid w:val="004904A9"/>
    <w:rsid w:val="00492C61"/>
    <w:rsid w:val="004942E8"/>
    <w:rsid w:val="00494AB1"/>
    <w:rsid w:val="004A01CC"/>
    <w:rsid w:val="004A264D"/>
    <w:rsid w:val="004A51A6"/>
    <w:rsid w:val="004B5391"/>
    <w:rsid w:val="004C01A4"/>
    <w:rsid w:val="004C1977"/>
    <w:rsid w:val="004C1EDA"/>
    <w:rsid w:val="004C377D"/>
    <w:rsid w:val="004C49BE"/>
    <w:rsid w:val="004C7258"/>
    <w:rsid w:val="004C7D8B"/>
    <w:rsid w:val="004D0739"/>
    <w:rsid w:val="004D089D"/>
    <w:rsid w:val="004D2626"/>
    <w:rsid w:val="004D7E0A"/>
    <w:rsid w:val="004F2354"/>
    <w:rsid w:val="00501513"/>
    <w:rsid w:val="005051F5"/>
    <w:rsid w:val="005056E4"/>
    <w:rsid w:val="00512D5A"/>
    <w:rsid w:val="0051470E"/>
    <w:rsid w:val="005166B7"/>
    <w:rsid w:val="00521EE4"/>
    <w:rsid w:val="0052669F"/>
    <w:rsid w:val="00534829"/>
    <w:rsid w:val="00544F35"/>
    <w:rsid w:val="00550C15"/>
    <w:rsid w:val="00553DA3"/>
    <w:rsid w:val="00565D4F"/>
    <w:rsid w:val="0057117F"/>
    <w:rsid w:val="00591CB0"/>
    <w:rsid w:val="00593345"/>
    <w:rsid w:val="005A04A9"/>
    <w:rsid w:val="005A1453"/>
    <w:rsid w:val="005A2CEE"/>
    <w:rsid w:val="005B1676"/>
    <w:rsid w:val="005B7961"/>
    <w:rsid w:val="005C391A"/>
    <w:rsid w:val="005C472E"/>
    <w:rsid w:val="005C6CAE"/>
    <w:rsid w:val="005E4D27"/>
    <w:rsid w:val="005F0CD0"/>
    <w:rsid w:val="005F334F"/>
    <w:rsid w:val="00606864"/>
    <w:rsid w:val="00606E6C"/>
    <w:rsid w:val="006143A7"/>
    <w:rsid w:val="0061513F"/>
    <w:rsid w:val="00615322"/>
    <w:rsid w:val="00617EF7"/>
    <w:rsid w:val="00624BDF"/>
    <w:rsid w:val="006305C3"/>
    <w:rsid w:val="00637767"/>
    <w:rsid w:val="00641750"/>
    <w:rsid w:val="00641AC0"/>
    <w:rsid w:val="0064391F"/>
    <w:rsid w:val="00646C9B"/>
    <w:rsid w:val="00651D14"/>
    <w:rsid w:val="006528C6"/>
    <w:rsid w:val="00653648"/>
    <w:rsid w:val="00655FDB"/>
    <w:rsid w:val="00662BE1"/>
    <w:rsid w:val="006764E7"/>
    <w:rsid w:val="006772DF"/>
    <w:rsid w:val="006804D5"/>
    <w:rsid w:val="0068082D"/>
    <w:rsid w:val="006838C0"/>
    <w:rsid w:val="0069481D"/>
    <w:rsid w:val="006A306E"/>
    <w:rsid w:val="006B115A"/>
    <w:rsid w:val="006B36BA"/>
    <w:rsid w:val="006B4DDE"/>
    <w:rsid w:val="006C18F3"/>
    <w:rsid w:val="007023EB"/>
    <w:rsid w:val="007161C7"/>
    <w:rsid w:val="00721515"/>
    <w:rsid w:val="00722EE0"/>
    <w:rsid w:val="00734222"/>
    <w:rsid w:val="0073457C"/>
    <w:rsid w:val="0073482E"/>
    <w:rsid w:val="00737C7C"/>
    <w:rsid w:val="00741390"/>
    <w:rsid w:val="007505D1"/>
    <w:rsid w:val="007539F7"/>
    <w:rsid w:val="00756EA2"/>
    <w:rsid w:val="007671C0"/>
    <w:rsid w:val="007700F5"/>
    <w:rsid w:val="00771E16"/>
    <w:rsid w:val="00783F91"/>
    <w:rsid w:val="007860BA"/>
    <w:rsid w:val="007932F7"/>
    <w:rsid w:val="00797D89"/>
    <w:rsid w:val="007B32C0"/>
    <w:rsid w:val="007B3DC9"/>
    <w:rsid w:val="007C2E63"/>
    <w:rsid w:val="007C79A2"/>
    <w:rsid w:val="007D14E8"/>
    <w:rsid w:val="007D2414"/>
    <w:rsid w:val="007D2C93"/>
    <w:rsid w:val="007D5A02"/>
    <w:rsid w:val="007E3536"/>
    <w:rsid w:val="007E3742"/>
    <w:rsid w:val="007E3DEC"/>
    <w:rsid w:val="007E490B"/>
    <w:rsid w:val="007F26E5"/>
    <w:rsid w:val="007F489A"/>
    <w:rsid w:val="00800EC0"/>
    <w:rsid w:val="00802AF6"/>
    <w:rsid w:val="00803722"/>
    <w:rsid w:val="00806B75"/>
    <w:rsid w:val="00807B50"/>
    <w:rsid w:val="00824159"/>
    <w:rsid w:val="00837818"/>
    <w:rsid w:val="00840F3D"/>
    <w:rsid w:val="0084523B"/>
    <w:rsid w:val="00857BFB"/>
    <w:rsid w:val="00862B3E"/>
    <w:rsid w:val="00866929"/>
    <w:rsid w:val="00877627"/>
    <w:rsid w:val="008833B7"/>
    <w:rsid w:val="008A05DF"/>
    <w:rsid w:val="008A05EA"/>
    <w:rsid w:val="008B2B12"/>
    <w:rsid w:val="008B5830"/>
    <w:rsid w:val="008C7F17"/>
    <w:rsid w:val="008D183E"/>
    <w:rsid w:val="008D4BC0"/>
    <w:rsid w:val="008D4C7F"/>
    <w:rsid w:val="008D673C"/>
    <w:rsid w:val="008E0989"/>
    <w:rsid w:val="008E41FC"/>
    <w:rsid w:val="008E4FD5"/>
    <w:rsid w:val="008E61E9"/>
    <w:rsid w:val="008E6E6E"/>
    <w:rsid w:val="008E7E21"/>
    <w:rsid w:val="008F1793"/>
    <w:rsid w:val="008F3928"/>
    <w:rsid w:val="008F68B1"/>
    <w:rsid w:val="008F752D"/>
    <w:rsid w:val="00916B2A"/>
    <w:rsid w:val="0092345E"/>
    <w:rsid w:val="00931BA8"/>
    <w:rsid w:val="009364A6"/>
    <w:rsid w:val="00956AAB"/>
    <w:rsid w:val="00957FCD"/>
    <w:rsid w:val="009627C5"/>
    <w:rsid w:val="0097026C"/>
    <w:rsid w:val="009749FB"/>
    <w:rsid w:val="009758A1"/>
    <w:rsid w:val="009A20ED"/>
    <w:rsid w:val="009A5DE7"/>
    <w:rsid w:val="009A65AB"/>
    <w:rsid w:val="009A7CC1"/>
    <w:rsid w:val="009B3785"/>
    <w:rsid w:val="009B4814"/>
    <w:rsid w:val="009C010F"/>
    <w:rsid w:val="009C4F31"/>
    <w:rsid w:val="009C6A2E"/>
    <w:rsid w:val="009E108D"/>
    <w:rsid w:val="009E2A27"/>
    <w:rsid w:val="009F6C6E"/>
    <w:rsid w:val="00A12059"/>
    <w:rsid w:val="00A151A7"/>
    <w:rsid w:val="00A174E8"/>
    <w:rsid w:val="00A2615F"/>
    <w:rsid w:val="00A267BA"/>
    <w:rsid w:val="00A347E1"/>
    <w:rsid w:val="00A50BB0"/>
    <w:rsid w:val="00A51DC7"/>
    <w:rsid w:val="00A56001"/>
    <w:rsid w:val="00A66AAA"/>
    <w:rsid w:val="00A67616"/>
    <w:rsid w:val="00A67CA6"/>
    <w:rsid w:val="00A7743D"/>
    <w:rsid w:val="00A866A6"/>
    <w:rsid w:val="00AB0381"/>
    <w:rsid w:val="00AB1FC9"/>
    <w:rsid w:val="00AB4F81"/>
    <w:rsid w:val="00AD3680"/>
    <w:rsid w:val="00AD3B03"/>
    <w:rsid w:val="00AD4D22"/>
    <w:rsid w:val="00AD6AC0"/>
    <w:rsid w:val="00AE249E"/>
    <w:rsid w:val="00AE2BB1"/>
    <w:rsid w:val="00AF4A23"/>
    <w:rsid w:val="00B02625"/>
    <w:rsid w:val="00B04BC4"/>
    <w:rsid w:val="00B04C68"/>
    <w:rsid w:val="00B10BA3"/>
    <w:rsid w:val="00B430A9"/>
    <w:rsid w:val="00B446BE"/>
    <w:rsid w:val="00B448EF"/>
    <w:rsid w:val="00B6013B"/>
    <w:rsid w:val="00B64459"/>
    <w:rsid w:val="00B64A65"/>
    <w:rsid w:val="00B70E4E"/>
    <w:rsid w:val="00B765A6"/>
    <w:rsid w:val="00B878A3"/>
    <w:rsid w:val="00B93E3B"/>
    <w:rsid w:val="00BA4661"/>
    <w:rsid w:val="00BC3562"/>
    <w:rsid w:val="00BD0EC2"/>
    <w:rsid w:val="00BE78D9"/>
    <w:rsid w:val="00BF2145"/>
    <w:rsid w:val="00C011B1"/>
    <w:rsid w:val="00C070E0"/>
    <w:rsid w:val="00C1516A"/>
    <w:rsid w:val="00C236DB"/>
    <w:rsid w:val="00C26CA0"/>
    <w:rsid w:val="00C316F2"/>
    <w:rsid w:val="00C33D39"/>
    <w:rsid w:val="00C45529"/>
    <w:rsid w:val="00C60411"/>
    <w:rsid w:val="00C61B10"/>
    <w:rsid w:val="00C63E6D"/>
    <w:rsid w:val="00C74493"/>
    <w:rsid w:val="00C74C0B"/>
    <w:rsid w:val="00C810AE"/>
    <w:rsid w:val="00C8118A"/>
    <w:rsid w:val="00C92DB7"/>
    <w:rsid w:val="00C954DC"/>
    <w:rsid w:val="00CA0F7A"/>
    <w:rsid w:val="00CA4B3A"/>
    <w:rsid w:val="00CB17AD"/>
    <w:rsid w:val="00CB1EB7"/>
    <w:rsid w:val="00CB3432"/>
    <w:rsid w:val="00CC3163"/>
    <w:rsid w:val="00CC4771"/>
    <w:rsid w:val="00CC5F98"/>
    <w:rsid w:val="00CD1613"/>
    <w:rsid w:val="00CD549B"/>
    <w:rsid w:val="00CD6C8B"/>
    <w:rsid w:val="00CF18D7"/>
    <w:rsid w:val="00CF2197"/>
    <w:rsid w:val="00D00257"/>
    <w:rsid w:val="00D04BE8"/>
    <w:rsid w:val="00D121EA"/>
    <w:rsid w:val="00D14B4B"/>
    <w:rsid w:val="00D20BA6"/>
    <w:rsid w:val="00D210FA"/>
    <w:rsid w:val="00D22F2C"/>
    <w:rsid w:val="00D233FF"/>
    <w:rsid w:val="00D24B9C"/>
    <w:rsid w:val="00D454CE"/>
    <w:rsid w:val="00D5224C"/>
    <w:rsid w:val="00D524E8"/>
    <w:rsid w:val="00D540BD"/>
    <w:rsid w:val="00D54847"/>
    <w:rsid w:val="00D55585"/>
    <w:rsid w:val="00D71D7D"/>
    <w:rsid w:val="00D760D9"/>
    <w:rsid w:val="00D803C3"/>
    <w:rsid w:val="00D87362"/>
    <w:rsid w:val="00DA43CE"/>
    <w:rsid w:val="00DA5C87"/>
    <w:rsid w:val="00DA7076"/>
    <w:rsid w:val="00DA7CAE"/>
    <w:rsid w:val="00DB2278"/>
    <w:rsid w:val="00DB5352"/>
    <w:rsid w:val="00DC527F"/>
    <w:rsid w:val="00DD5ECC"/>
    <w:rsid w:val="00DD6462"/>
    <w:rsid w:val="00DE17FC"/>
    <w:rsid w:val="00DE392D"/>
    <w:rsid w:val="00DE5C9F"/>
    <w:rsid w:val="00E05AB0"/>
    <w:rsid w:val="00E12239"/>
    <w:rsid w:val="00E3109E"/>
    <w:rsid w:val="00E33DD8"/>
    <w:rsid w:val="00E34509"/>
    <w:rsid w:val="00E3677F"/>
    <w:rsid w:val="00E42308"/>
    <w:rsid w:val="00E45525"/>
    <w:rsid w:val="00E458E8"/>
    <w:rsid w:val="00E545D0"/>
    <w:rsid w:val="00E57DBC"/>
    <w:rsid w:val="00E61E97"/>
    <w:rsid w:val="00E72FED"/>
    <w:rsid w:val="00E8031F"/>
    <w:rsid w:val="00E87B8F"/>
    <w:rsid w:val="00E92109"/>
    <w:rsid w:val="00E931FC"/>
    <w:rsid w:val="00EA360F"/>
    <w:rsid w:val="00EA562E"/>
    <w:rsid w:val="00EB326B"/>
    <w:rsid w:val="00EB4F15"/>
    <w:rsid w:val="00EB72A1"/>
    <w:rsid w:val="00EC4672"/>
    <w:rsid w:val="00EC581C"/>
    <w:rsid w:val="00ED7EB0"/>
    <w:rsid w:val="00F02F1B"/>
    <w:rsid w:val="00F03745"/>
    <w:rsid w:val="00F12EAD"/>
    <w:rsid w:val="00F232A4"/>
    <w:rsid w:val="00F25DCD"/>
    <w:rsid w:val="00F265AC"/>
    <w:rsid w:val="00F30278"/>
    <w:rsid w:val="00F309AB"/>
    <w:rsid w:val="00F32BFE"/>
    <w:rsid w:val="00F354CF"/>
    <w:rsid w:val="00F3777A"/>
    <w:rsid w:val="00F37F88"/>
    <w:rsid w:val="00F411F9"/>
    <w:rsid w:val="00F4593F"/>
    <w:rsid w:val="00F511D7"/>
    <w:rsid w:val="00F54EC4"/>
    <w:rsid w:val="00F61791"/>
    <w:rsid w:val="00F662CE"/>
    <w:rsid w:val="00F774B7"/>
    <w:rsid w:val="00F81664"/>
    <w:rsid w:val="00F81717"/>
    <w:rsid w:val="00F900A7"/>
    <w:rsid w:val="00FA0E0A"/>
    <w:rsid w:val="00FA2F6F"/>
    <w:rsid w:val="00FB02A2"/>
    <w:rsid w:val="00FB1B3E"/>
    <w:rsid w:val="00FB4890"/>
    <w:rsid w:val="00FB67D4"/>
    <w:rsid w:val="00FC4471"/>
    <w:rsid w:val="00FD5393"/>
    <w:rsid w:val="00FE0321"/>
    <w:rsid w:val="00FF07F2"/>
    <w:rsid w:val="00FF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052B"/>
  <w15:docId w15:val="{37BC81B1-7CF1-4DCB-B014-77A53A0E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278"/>
    <w:pPr>
      <w:ind w:left="720"/>
      <w:contextualSpacing/>
    </w:pPr>
  </w:style>
  <w:style w:type="character" w:styleId="Hipervnculo">
    <w:name w:val="Hyperlink"/>
    <w:basedOn w:val="Fuentedeprrafopredeter"/>
    <w:uiPriority w:val="99"/>
    <w:unhideWhenUsed/>
    <w:rsid w:val="000B1C30"/>
    <w:rPr>
      <w:color w:val="0563C1" w:themeColor="hyperlink"/>
      <w:u w:val="single"/>
    </w:rPr>
  </w:style>
  <w:style w:type="paragraph" w:styleId="Encabezado">
    <w:name w:val="header"/>
    <w:basedOn w:val="Normal"/>
    <w:link w:val="EncabezadoCar"/>
    <w:uiPriority w:val="99"/>
    <w:unhideWhenUsed/>
    <w:rsid w:val="00534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829"/>
  </w:style>
  <w:style w:type="paragraph" w:styleId="Piedepgina">
    <w:name w:val="footer"/>
    <w:basedOn w:val="Normal"/>
    <w:link w:val="PiedepginaCar"/>
    <w:uiPriority w:val="99"/>
    <w:unhideWhenUsed/>
    <w:rsid w:val="00534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829"/>
  </w:style>
  <w:style w:type="paragraph" w:styleId="Textodeglobo">
    <w:name w:val="Balloon Text"/>
    <w:basedOn w:val="Normal"/>
    <w:link w:val="TextodegloboCar"/>
    <w:uiPriority w:val="99"/>
    <w:semiHidden/>
    <w:unhideWhenUsed/>
    <w:rsid w:val="00F12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EAD"/>
    <w:rPr>
      <w:rFonts w:ascii="Tahoma" w:hAnsi="Tahoma" w:cs="Tahoma"/>
      <w:sz w:val="16"/>
      <w:szCs w:val="16"/>
    </w:rPr>
  </w:style>
  <w:style w:type="character" w:customStyle="1" w:styleId="Mencinsinresolver1">
    <w:name w:val="Mención sin resolver1"/>
    <w:basedOn w:val="Fuentedeprrafopredeter"/>
    <w:uiPriority w:val="99"/>
    <w:semiHidden/>
    <w:unhideWhenUsed/>
    <w:rsid w:val="00A174E8"/>
    <w:rPr>
      <w:color w:val="605E5C"/>
      <w:shd w:val="clear" w:color="auto" w:fill="E1DFDD"/>
    </w:rPr>
  </w:style>
  <w:style w:type="table" w:customStyle="1" w:styleId="Tabladelista6concolores1">
    <w:name w:val="Tabla de lista 6 con colores1"/>
    <w:basedOn w:val="Tablanormal"/>
    <w:uiPriority w:val="51"/>
    <w:rsid w:val="00A174E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46763A"/>
    <w:rPr>
      <w:sz w:val="16"/>
      <w:szCs w:val="16"/>
    </w:rPr>
  </w:style>
  <w:style w:type="paragraph" w:styleId="Textocomentario">
    <w:name w:val="annotation text"/>
    <w:basedOn w:val="Normal"/>
    <w:link w:val="TextocomentarioCar"/>
    <w:uiPriority w:val="99"/>
    <w:unhideWhenUsed/>
    <w:rsid w:val="0046763A"/>
    <w:pPr>
      <w:spacing w:line="240" w:lineRule="auto"/>
    </w:pPr>
    <w:rPr>
      <w:sz w:val="20"/>
      <w:szCs w:val="20"/>
    </w:rPr>
  </w:style>
  <w:style w:type="character" w:customStyle="1" w:styleId="TextocomentarioCar">
    <w:name w:val="Texto comentario Car"/>
    <w:basedOn w:val="Fuentedeprrafopredeter"/>
    <w:link w:val="Textocomentario"/>
    <w:uiPriority w:val="99"/>
    <w:rsid w:val="0046763A"/>
    <w:rPr>
      <w:sz w:val="20"/>
      <w:szCs w:val="20"/>
    </w:rPr>
  </w:style>
  <w:style w:type="paragraph" w:styleId="Asuntodelcomentario">
    <w:name w:val="annotation subject"/>
    <w:basedOn w:val="Textocomentario"/>
    <w:next w:val="Textocomentario"/>
    <w:link w:val="AsuntodelcomentarioCar"/>
    <w:uiPriority w:val="99"/>
    <w:semiHidden/>
    <w:unhideWhenUsed/>
    <w:rsid w:val="0046763A"/>
    <w:rPr>
      <w:b/>
      <w:bCs/>
    </w:rPr>
  </w:style>
  <w:style w:type="character" w:customStyle="1" w:styleId="AsuntodelcomentarioCar">
    <w:name w:val="Asunto del comentario Car"/>
    <w:basedOn w:val="TextocomentarioCar"/>
    <w:link w:val="Asuntodelcomentario"/>
    <w:uiPriority w:val="99"/>
    <w:semiHidden/>
    <w:rsid w:val="0046763A"/>
    <w:rPr>
      <w:b/>
      <w:bCs/>
      <w:sz w:val="20"/>
      <w:szCs w:val="20"/>
    </w:rPr>
  </w:style>
  <w:style w:type="paragraph" w:styleId="Revisin">
    <w:name w:val="Revision"/>
    <w:hidden/>
    <w:uiPriority w:val="99"/>
    <w:semiHidden/>
    <w:rsid w:val="001F6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5779">
      <w:bodyDiv w:val="1"/>
      <w:marLeft w:val="0"/>
      <w:marRight w:val="0"/>
      <w:marTop w:val="0"/>
      <w:marBottom w:val="0"/>
      <w:divBdr>
        <w:top w:val="none" w:sz="0" w:space="0" w:color="auto"/>
        <w:left w:val="none" w:sz="0" w:space="0" w:color="auto"/>
        <w:bottom w:val="none" w:sz="0" w:space="0" w:color="auto"/>
        <w:right w:val="none" w:sz="0" w:space="0" w:color="auto"/>
      </w:divBdr>
      <w:divsChild>
        <w:div w:id="185475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ino.hermida@vallhebron.cat"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A743-E4CF-4148-8EEF-3F5143CD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3781</Words>
  <Characters>20801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Quirónsalud</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dc:creator>
  <cp:lastModifiedBy>Marcelino Hermida</cp:lastModifiedBy>
  <cp:revision>8</cp:revision>
  <cp:lastPrinted>2017-01-22T13:05:00Z</cp:lastPrinted>
  <dcterms:created xsi:type="dcterms:W3CDTF">2023-11-05T09:57:00Z</dcterms:created>
  <dcterms:modified xsi:type="dcterms:W3CDTF">2023-11-05T12:30:00Z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7a677cfd-16e8-3d52-b054-aa34f5b01ce4</vt:lpwstr>
  </property>
  <property fmtid="{D5CDD505-2E9C-101B-9397-08002B2CF9AE}" pid="4" name="Mendeley Citation Style_1">
    <vt:lpwstr>http://www.zotero.org/styles/physica-medica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http://www.zotero.org/styles/medical-physics</vt:lpwstr>
  </property>
  <property fmtid="{D5CDD505-2E9C-101B-9397-08002B2CF9AE}" pid="12" name="Mendeley Recent Style Name 3_1">
    <vt:lpwstr>Medical Physics</vt:lpwstr>
  </property>
  <property fmtid="{D5CDD505-2E9C-101B-9397-08002B2CF9AE}" pid="13" name="Mendeley Recent Style Id 4_1">
    <vt:lpwstr>http://csl.mendeley.com/styles/10746261/medical-physics-MH</vt:lpwstr>
  </property>
  <property fmtid="{D5CDD505-2E9C-101B-9397-08002B2CF9AE}" pid="14" name="Mendeley Recent Style Name 4_1">
    <vt:lpwstr>Medical Physics - Marcelino Hermida</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http://www.zotero.org/styles/physica-medica</vt:lpwstr>
  </property>
  <property fmtid="{D5CDD505-2E9C-101B-9397-08002B2CF9AE}" pid="20" name="Mendeley Recent Style Name 7_1">
    <vt:lpwstr>Physica Medica</vt:lpwstr>
  </property>
  <property fmtid="{D5CDD505-2E9C-101B-9397-08002B2CF9AE}" pid="21" name="Mendeley Recent Style Id 8_1">
    <vt:lpwstr>http://www.zotero.org/styles/physics-in-medicine-and-biology</vt:lpwstr>
  </property>
  <property fmtid="{D5CDD505-2E9C-101B-9397-08002B2CF9AE}" pid="22" name="Mendeley Recent Style Name 8_1">
    <vt:lpwstr>Physics in Medicine and Biology</vt:lpwstr>
  </property>
  <property fmtid="{D5CDD505-2E9C-101B-9397-08002B2CF9AE}" pid="23" name="Mendeley Recent Style Id 9_1">
    <vt:lpwstr>http://www.zotero.org/styles/practical-radiation-oncology</vt:lpwstr>
  </property>
  <property fmtid="{D5CDD505-2E9C-101B-9397-08002B2CF9AE}" pid="24" name="Mendeley Recent Style Name 9_1">
    <vt:lpwstr>Practical Radiation Oncology</vt:lpwstr>
  </property>
</Properties>
</file>